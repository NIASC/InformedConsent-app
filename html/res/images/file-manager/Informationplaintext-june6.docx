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AF8AD" w14:textId="77777777" w:rsidR="00955CCE" w:rsidRPr="00C51238" w:rsidRDefault="00955CCE" w:rsidP="00A05482">
      <w:pPr>
        <w:pStyle w:val="Overskrift1"/>
        <w:rPr>
          <w:noProof/>
          <w:lang w:val="en-US" w:eastAsia="da-DK"/>
        </w:rPr>
      </w:pPr>
      <w:r w:rsidRPr="00C51238">
        <w:rPr>
          <w:noProof/>
          <w:lang w:val="en-US" w:eastAsia="da-DK"/>
        </w:rPr>
        <w:t>Welcome.</w:t>
      </w:r>
    </w:p>
    <w:p w14:paraId="0BF2D998" w14:textId="77777777" w:rsidR="000D5DA4" w:rsidRDefault="000D5DA4" w:rsidP="00A05482">
      <w:pPr>
        <w:rPr>
          <w:noProof/>
          <w:lang w:val="en-US" w:eastAsia="da-DK"/>
        </w:rPr>
      </w:pPr>
    </w:p>
    <w:p w14:paraId="7E926066" w14:textId="77777777" w:rsidR="00955CCE" w:rsidRPr="00C51238" w:rsidRDefault="00A05482" w:rsidP="00A05482">
      <w:pPr>
        <w:rPr>
          <w:noProof/>
          <w:lang w:val="en-US" w:eastAsia="da-DK"/>
        </w:rPr>
      </w:pPr>
      <w:r>
        <w:rPr>
          <w:noProof/>
          <w:lang w:val="en-US" w:eastAsia="da-DK"/>
        </w:rPr>
        <w:t>P</w:t>
      </w:r>
      <w:r w:rsidR="00955CCE" w:rsidRPr="00C51238">
        <w:rPr>
          <w:noProof/>
          <w:lang w:val="en-US" w:eastAsia="da-DK"/>
        </w:rPr>
        <w:t>roject Name</w:t>
      </w:r>
    </w:p>
    <w:p w14:paraId="5089347F" w14:textId="77777777" w:rsidR="00955CCE" w:rsidRDefault="00C51238" w:rsidP="00A05482">
      <w:pPr>
        <w:rPr>
          <w:noProof/>
          <w:lang w:val="en-US" w:eastAsia="da-DK"/>
        </w:rPr>
      </w:pPr>
      <w:r w:rsidRPr="00C51238">
        <w:rPr>
          <w:noProof/>
          <w:lang w:val="en-US" w:eastAsia="da-DK"/>
        </w:rPr>
        <w:t>P</w:t>
      </w:r>
      <w:r w:rsidR="00955CCE" w:rsidRPr="00C51238">
        <w:rPr>
          <w:noProof/>
          <w:lang w:val="en-US" w:eastAsia="da-DK"/>
        </w:rPr>
        <w:t>ermissions</w:t>
      </w:r>
    </w:p>
    <w:p w14:paraId="3AAFC753" w14:textId="77777777" w:rsidR="00C51238" w:rsidRPr="00C51238" w:rsidRDefault="00C51238" w:rsidP="00A05482">
      <w:pPr>
        <w:rPr>
          <w:noProof/>
          <w:lang w:val="en-US" w:eastAsia="da-DK"/>
        </w:rPr>
      </w:pPr>
      <w:r>
        <w:rPr>
          <w:noProof/>
          <w:lang w:val="en-US" w:eastAsia="da-DK"/>
        </w:rPr>
        <w:t>Data protection agency</w:t>
      </w:r>
    </w:p>
    <w:p w14:paraId="047E972B" w14:textId="77777777" w:rsidR="00C51238" w:rsidRDefault="00C51238" w:rsidP="00A05482">
      <w:pPr>
        <w:rPr>
          <w:noProof/>
          <w:lang w:val="en-US" w:eastAsia="da-DK"/>
        </w:rPr>
      </w:pPr>
      <w:r>
        <w:rPr>
          <w:noProof/>
          <w:lang w:val="en-US" w:eastAsia="da-DK"/>
        </w:rPr>
        <w:t>Protocol clinical trial ID</w:t>
      </w:r>
      <w:r w:rsidR="00955CCE" w:rsidRPr="00C51238">
        <w:rPr>
          <w:noProof/>
          <w:lang w:val="en-US" w:eastAsia="da-DK"/>
        </w:rPr>
        <w:t xml:space="preserve"> </w:t>
      </w:r>
    </w:p>
    <w:p w14:paraId="077A0233" w14:textId="77777777" w:rsidR="00955CCE" w:rsidRPr="00C51238" w:rsidRDefault="00C51238" w:rsidP="00A05482">
      <w:pPr>
        <w:rPr>
          <w:noProof/>
          <w:lang w:val="en-US" w:eastAsia="da-DK"/>
        </w:rPr>
      </w:pPr>
      <w:r>
        <w:rPr>
          <w:noProof/>
          <w:lang w:val="en-US" w:eastAsia="da-DK"/>
        </w:rPr>
        <w:t>W</w:t>
      </w:r>
      <w:r w:rsidR="00955CCE" w:rsidRPr="00C51238">
        <w:rPr>
          <w:noProof/>
          <w:lang w:val="en-US" w:eastAsia="da-DK"/>
        </w:rPr>
        <w:t>ebsite</w:t>
      </w:r>
    </w:p>
    <w:p w14:paraId="6EB30D21" w14:textId="77777777" w:rsidR="00955CCE" w:rsidRDefault="00955CCE" w:rsidP="00A05482">
      <w:pPr>
        <w:rPr>
          <w:noProof/>
          <w:lang w:val="en-US" w:eastAsia="da-DK"/>
        </w:rPr>
      </w:pPr>
    </w:p>
    <w:p w14:paraId="660BAA70" w14:textId="77777777" w:rsidR="00C51238" w:rsidRDefault="00C51238" w:rsidP="00A05482">
      <w:pPr>
        <w:rPr>
          <w:noProof/>
          <w:lang w:val="en-US" w:eastAsia="da-DK"/>
        </w:rPr>
      </w:pPr>
    </w:p>
    <w:p w14:paraId="689689D7" w14:textId="77777777" w:rsidR="00C51238" w:rsidRDefault="00C51238" w:rsidP="00A05482">
      <w:pPr>
        <w:rPr>
          <w:noProof/>
          <w:lang w:val="en-US" w:eastAsia="da-DK"/>
        </w:rPr>
      </w:pPr>
    </w:p>
    <w:p w14:paraId="7232E04F" w14:textId="77777777" w:rsidR="00C51238" w:rsidRDefault="00C51238" w:rsidP="00A05482">
      <w:pPr>
        <w:rPr>
          <w:noProof/>
          <w:lang w:val="en-US" w:eastAsia="da-DK"/>
        </w:rPr>
      </w:pPr>
    </w:p>
    <w:p w14:paraId="24D4236C" w14:textId="77777777" w:rsidR="00C51238" w:rsidRDefault="00C51238" w:rsidP="00A05482">
      <w:pPr>
        <w:rPr>
          <w:noProof/>
          <w:lang w:val="en-US" w:eastAsia="da-DK"/>
        </w:rPr>
      </w:pPr>
    </w:p>
    <w:p w14:paraId="795FAF49" w14:textId="77777777" w:rsidR="00C51238" w:rsidRPr="00C51238" w:rsidRDefault="00C51238" w:rsidP="00A05482">
      <w:pPr>
        <w:rPr>
          <w:noProof/>
          <w:lang w:val="en-US" w:eastAsia="da-DK"/>
        </w:rPr>
      </w:pPr>
    </w:p>
    <w:p w14:paraId="66D4878B" w14:textId="77777777" w:rsidR="00955CCE" w:rsidRPr="00C51238" w:rsidRDefault="00955CCE" w:rsidP="00A05482">
      <w:pPr>
        <w:rPr>
          <w:noProof/>
          <w:lang w:val="en-US" w:eastAsia="da-DK"/>
        </w:rPr>
      </w:pPr>
    </w:p>
    <w:p w14:paraId="0260BB70" w14:textId="77777777" w:rsidR="00955CCE" w:rsidRPr="00955CCE" w:rsidRDefault="00A05482" w:rsidP="00A05482">
      <w:pPr>
        <w:pStyle w:val="Overskrift1"/>
        <w:rPr>
          <w:noProof/>
          <w:lang w:val="en-US" w:eastAsia="da-DK"/>
        </w:rPr>
      </w:pPr>
      <w:r>
        <w:rPr>
          <w:noProof/>
          <w:lang w:val="en-US" w:eastAsia="da-DK"/>
        </w:rPr>
        <w:lastRenderedPageBreak/>
        <w:t>Aim and time commited</w:t>
      </w:r>
      <w:r w:rsidR="000C2407">
        <w:rPr>
          <w:noProof/>
          <w:lang w:val="en-US" w:eastAsia="da-DK"/>
        </w:rPr>
        <w:t>.</w:t>
      </w:r>
    </w:p>
    <w:p w14:paraId="5403664B" w14:textId="77777777" w:rsidR="000D5DA4" w:rsidRDefault="000D5DA4" w:rsidP="00A05482">
      <w:pPr>
        <w:rPr>
          <w:noProof/>
          <w:lang w:val="en-US" w:eastAsia="da-DK"/>
        </w:rPr>
      </w:pPr>
    </w:p>
    <w:p w14:paraId="21782457" w14:textId="1DBCDAAA" w:rsidR="00955CCE" w:rsidRDefault="00955CCE" w:rsidP="00A05482">
      <w:pPr>
        <w:rPr>
          <w:ins w:id="0" w:author="Frederik Trier Møller" w:date="2016-05-31T09:19:00Z"/>
          <w:noProof/>
          <w:lang w:val="en-US" w:eastAsia="da-DK"/>
        </w:rPr>
      </w:pPr>
      <w:r w:rsidRPr="00955CCE">
        <w:rPr>
          <w:noProof/>
          <w:lang w:val="en-US" w:eastAsia="da-DK"/>
        </w:rPr>
        <w:t xml:space="preserve">This study aims to find new correlations between </w:t>
      </w:r>
      <w:r w:rsidR="00A05482">
        <w:rPr>
          <w:noProof/>
          <w:lang w:val="en-US" w:eastAsia="da-DK"/>
        </w:rPr>
        <w:t>what you b</w:t>
      </w:r>
      <w:r w:rsidR="003D224B">
        <w:rPr>
          <w:noProof/>
          <w:lang w:val="en-US" w:eastAsia="da-DK"/>
        </w:rPr>
        <w:t>u</w:t>
      </w:r>
      <w:r w:rsidR="00A05482">
        <w:rPr>
          <w:noProof/>
          <w:lang w:val="en-US" w:eastAsia="da-DK"/>
        </w:rPr>
        <w:t>y and your</w:t>
      </w:r>
      <w:r w:rsidR="003D224B">
        <w:rPr>
          <w:noProof/>
          <w:lang w:val="en-US" w:eastAsia="da-DK"/>
        </w:rPr>
        <w:t xml:space="preserve"> </w:t>
      </w:r>
      <w:r w:rsidRPr="00955CCE">
        <w:rPr>
          <w:noProof/>
          <w:lang w:val="en-US" w:eastAsia="da-DK"/>
        </w:rPr>
        <w:t>health, using</w:t>
      </w:r>
      <w:r w:rsidR="00A05482">
        <w:rPr>
          <w:noProof/>
          <w:lang w:val="en-US" w:eastAsia="da-DK"/>
        </w:rPr>
        <w:t xml:space="preserve"> receipt</w:t>
      </w:r>
      <w:r w:rsidRPr="00955CCE">
        <w:rPr>
          <w:noProof/>
          <w:lang w:val="en-US" w:eastAsia="da-DK"/>
        </w:rPr>
        <w:t xml:space="preserve"> data donated by you.</w:t>
      </w:r>
    </w:p>
    <w:p w14:paraId="0603955F" w14:textId="52860D51" w:rsidR="0000629D" w:rsidRPr="00955CCE" w:rsidRDefault="0000629D" w:rsidP="00A05482">
      <w:pPr>
        <w:rPr>
          <w:noProof/>
          <w:lang w:val="en-US" w:eastAsia="da-DK"/>
        </w:rPr>
      </w:pPr>
      <w:ins w:id="1" w:author="Frederik Trier Møller" w:date="2016-05-31T09:19:00Z">
        <w:r>
          <w:rPr>
            <w:lang w:val="en-US" w:eastAsia="da-DK"/>
          </w:rPr>
          <w:t>Our initial focus will be on the determinants of flares in chronic diseases.</w:t>
        </w:r>
      </w:ins>
    </w:p>
    <w:p w14:paraId="1916E6F7" w14:textId="77777777" w:rsidR="00955CCE" w:rsidRPr="00955CCE" w:rsidRDefault="00955CCE" w:rsidP="00A05482">
      <w:pPr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>The purpose of this form is to help you to decide whether</w:t>
      </w:r>
      <w:r w:rsidR="003D224B">
        <w:rPr>
          <w:noProof/>
          <w:lang w:val="en-US" w:eastAsia="da-DK"/>
        </w:rPr>
        <w:t xml:space="preserve"> you want to participate in the</w:t>
      </w:r>
      <w:r w:rsidRPr="00955CCE">
        <w:rPr>
          <w:noProof/>
          <w:lang w:val="en-US" w:eastAsia="da-DK"/>
        </w:rPr>
        <w:t xml:space="preserve"> study.</w:t>
      </w:r>
    </w:p>
    <w:p w14:paraId="1EA73E8A" w14:textId="351DA045" w:rsidR="00955CCE" w:rsidRPr="00955CCE" w:rsidRDefault="00955CCE" w:rsidP="00A05482">
      <w:pPr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 xml:space="preserve">We expect </w:t>
      </w:r>
      <w:r w:rsidR="003D224B">
        <w:rPr>
          <w:noProof/>
          <w:lang w:val="en-US" w:eastAsia="da-DK"/>
        </w:rPr>
        <w:t>participating</w:t>
      </w:r>
      <w:r w:rsidR="00C51238" w:rsidRPr="00955CCE">
        <w:rPr>
          <w:noProof/>
          <w:lang w:val="en-US" w:eastAsia="da-DK"/>
        </w:rPr>
        <w:t xml:space="preserve"> in the </w:t>
      </w:r>
      <w:r w:rsidR="003D224B">
        <w:rPr>
          <w:noProof/>
          <w:lang w:val="en-US" w:eastAsia="da-DK"/>
        </w:rPr>
        <w:t>study</w:t>
      </w:r>
      <w:r w:rsidR="0080578A">
        <w:rPr>
          <w:noProof/>
          <w:lang w:val="en-US" w:eastAsia="da-DK"/>
        </w:rPr>
        <w:t>,</w:t>
      </w:r>
      <w:r w:rsidR="00C51238" w:rsidRPr="00955CCE">
        <w:rPr>
          <w:noProof/>
          <w:lang w:val="en-US" w:eastAsia="da-DK"/>
        </w:rPr>
        <w:t xml:space="preserve"> </w:t>
      </w:r>
      <w:r w:rsidRPr="00955CCE">
        <w:rPr>
          <w:noProof/>
          <w:lang w:val="en-US" w:eastAsia="da-DK"/>
        </w:rPr>
        <w:t>reading</w:t>
      </w:r>
      <w:r w:rsidR="0080578A">
        <w:rPr>
          <w:noProof/>
          <w:lang w:val="en-US" w:eastAsia="da-DK"/>
        </w:rPr>
        <w:t>,</w:t>
      </w:r>
      <w:r w:rsidRPr="00955CCE">
        <w:rPr>
          <w:noProof/>
          <w:lang w:val="en-US" w:eastAsia="da-DK"/>
        </w:rPr>
        <w:t xml:space="preserve"> </w:t>
      </w:r>
      <w:r w:rsidR="00C51238">
        <w:rPr>
          <w:noProof/>
          <w:lang w:val="en-US" w:eastAsia="da-DK"/>
        </w:rPr>
        <w:t>and filling</w:t>
      </w:r>
      <w:r w:rsidR="0080578A">
        <w:rPr>
          <w:noProof/>
          <w:lang w:val="en-US" w:eastAsia="da-DK"/>
        </w:rPr>
        <w:t xml:space="preserve"> out</w:t>
      </w:r>
      <w:r w:rsidR="00C51238">
        <w:rPr>
          <w:noProof/>
          <w:lang w:val="en-US" w:eastAsia="da-DK"/>
        </w:rPr>
        <w:t xml:space="preserve"> this form will</w:t>
      </w:r>
      <w:r w:rsidR="003D224B">
        <w:rPr>
          <w:noProof/>
          <w:lang w:val="en-US" w:eastAsia="da-DK"/>
        </w:rPr>
        <w:t xml:space="preserve"> take</w:t>
      </w:r>
      <w:r w:rsidRPr="00955CCE">
        <w:rPr>
          <w:noProof/>
          <w:lang w:val="en-US" w:eastAsia="da-DK"/>
        </w:rPr>
        <w:t xml:space="preserve"> </w:t>
      </w:r>
      <w:r w:rsidR="00A05482">
        <w:rPr>
          <w:noProof/>
          <w:lang w:val="en-US" w:eastAsia="da-DK"/>
        </w:rPr>
        <w:t>10 to 15 minutes</w:t>
      </w:r>
      <w:r w:rsidRPr="00955CCE">
        <w:rPr>
          <w:noProof/>
          <w:lang w:val="en-US" w:eastAsia="da-DK"/>
        </w:rPr>
        <w:t>.</w:t>
      </w:r>
    </w:p>
    <w:p w14:paraId="1116FF70" w14:textId="4C9A472A" w:rsidR="00955CCE" w:rsidRPr="00955CCE" w:rsidRDefault="003D224B" w:rsidP="00A05482">
      <w:pPr>
        <w:rPr>
          <w:noProof/>
          <w:lang w:val="en-US" w:eastAsia="da-DK"/>
        </w:rPr>
      </w:pPr>
      <w:r>
        <w:rPr>
          <w:noProof/>
          <w:lang w:val="en-US" w:eastAsia="da-DK"/>
        </w:rPr>
        <w:t>You must be</w:t>
      </w:r>
      <w:r w:rsidR="0080578A">
        <w:rPr>
          <w:noProof/>
          <w:lang w:val="en-US" w:eastAsia="da-DK"/>
        </w:rPr>
        <w:t xml:space="preserve"> at least</w:t>
      </w:r>
      <w:r w:rsidR="00955CCE" w:rsidRPr="00955CCE">
        <w:rPr>
          <w:noProof/>
          <w:lang w:val="en-US" w:eastAsia="da-DK"/>
        </w:rPr>
        <w:t xml:space="preserve"> 18 years </w:t>
      </w:r>
      <w:r>
        <w:rPr>
          <w:noProof/>
          <w:lang w:val="en-US" w:eastAsia="da-DK"/>
        </w:rPr>
        <w:t xml:space="preserve">old </w:t>
      </w:r>
      <w:r w:rsidR="00955CCE" w:rsidRPr="00955CCE">
        <w:rPr>
          <w:noProof/>
          <w:lang w:val="en-US" w:eastAsia="da-DK"/>
        </w:rPr>
        <w:t>to participate.</w:t>
      </w:r>
    </w:p>
    <w:p w14:paraId="3A523438" w14:textId="77777777" w:rsidR="00955CCE" w:rsidRDefault="00955CCE" w:rsidP="00A05482">
      <w:pPr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> </w:t>
      </w:r>
    </w:p>
    <w:p w14:paraId="7EAA1B96" w14:textId="77777777" w:rsidR="00C51238" w:rsidRDefault="00C51238" w:rsidP="00A05482">
      <w:pPr>
        <w:rPr>
          <w:noProof/>
          <w:lang w:val="en-US" w:eastAsia="da-DK"/>
        </w:rPr>
      </w:pPr>
    </w:p>
    <w:p w14:paraId="5EF14220" w14:textId="77777777" w:rsidR="00C51238" w:rsidRDefault="00C51238" w:rsidP="00A05482">
      <w:pPr>
        <w:rPr>
          <w:noProof/>
          <w:lang w:val="en-US" w:eastAsia="da-DK"/>
        </w:rPr>
      </w:pPr>
    </w:p>
    <w:p w14:paraId="6882B08C" w14:textId="77777777" w:rsidR="00C51238" w:rsidRDefault="00C51238" w:rsidP="00A05482">
      <w:pPr>
        <w:rPr>
          <w:noProof/>
          <w:lang w:val="en-US" w:eastAsia="da-DK"/>
        </w:rPr>
      </w:pPr>
    </w:p>
    <w:p w14:paraId="78BBCC6A" w14:textId="1DEB67E1" w:rsidR="00C51238" w:rsidDel="0000629D" w:rsidRDefault="00C51238" w:rsidP="00A05482">
      <w:pPr>
        <w:rPr>
          <w:del w:id="2" w:author="Frederik Trier Møller" w:date="2016-05-31T09:19:00Z"/>
          <w:noProof/>
          <w:lang w:val="en-US" w:eastAsia="da-DK"/>
        </w:rPr>
      </w:pPr>
    </w:p>
    <w:p w14:paraId="579DEB61" w14:textId="77777777" w:rsidR="00955CCE" w:rsidRPr="00955CCE" w:rsidRDefault="0073195D" w:rsidP="00A05482">
      <w:pPr>
        <w:pStyle w:val="Overskrift1"/>
        <w:rPr>
          <w:noProof/>
          <w:lang w:val="en-US" w:eastAsia="da-DK"/>
        </w:rPr>
      </w:pPr>
      <w:r>
        <w:rPr>
          <w:noProof/>
          <w:lang w:val="en-US" w:eastAsia="da-DK"/>
        </w:rPr>
        <w:t>The</w:t>
      </w:r>
      <w:r w:rsidR="00955CCE" w:rsidRPr="00955CCE">
        <w:rPr>
          <w:noProof/>
          <w:lang w:val="en-US" w:eastAsia="da-DK"/>
        </w:rPr>
        <w:t xml:space="preserve"> consent</w:t>
      </w:r>
      <w:r w:rsidR="000C2407">
        <w:rPr>
          <w:noProof/>
          <w:lang w:val="en-US" w:eastAsia="da-DK"/>
        </w:rPr>
        <w:t>.</w:t>
      </w:r>
    </w:p>
    <w:p w14:paraId="605BBF3A" w14:textId="7BB9B1EA" w:rsidR="000D5DA4" w:rsidDel="0000629D" w:rsidRDefault="000D5DA4" w:rsidP="00A05482">
      <w:pPr>
        <w:rPr>
          <w:del w:id="3" w:author="Frederik Trier Møller" w:date="2016-05-31T09:19:00Z"/>
          <w:noProof/>
          <w:lang w:val="en-US" w:eastAsia="da-DK"/>
        </w:rPr>
      </w:pPr>
    </w:p>
    <w:p w14:paraId="3AC40FDA" w14:textId="77777777" w:rsidR="00BD24D2" w:rsidRDefault="00955CCE" w:rsidP="00A05482">
      <w:pPr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 xml:space="preserve">Your consent to participate is </w:t>
      </w:r>
      <w:r w:rsidR="00BD24D2">
        <w:rPr>
          <w:noProof/>
          <w:lang w:val="en-US" w:eastAsia="da-DK"/>
        </w:rPr>
        <w:t>entirely voluntary</w:t>
      </w:r>
      <w:r w:rsidRPr="00955CCE">
        <w:rPr>
          <w:noProof/>
          <w:lang w:val="en-US" w:eastAsia="da-DK"/>
        </w:rPr>
        <w:t xml:space="preserve"> and you can</w:t>
      </w:r>
      <w:r w:rsidR="00BD24D2">
        <w:rPr>
          <w:noProof/>
          <w:lang w:val="en-US" w:eastAsia="da-DK"/>
        </w:rPr>
        <w:t>,</w:t>
      </w:r>
      <w:r w:rsidRPr="00955CCE">
        <w:rPr>
          <w:noProof/>
          <w:lang w:val="en-US" w:eastAsia="da-DK"/>
        </w:rPr>
        <w:t xml:space="preserve"> at any time</w:t>
      </w:r>
      <w:r w:rsidR="00BD24D2">
        <w:rPr>
          <w:noProof/>
          <w:lang w:val="en-US" w:eastAsia="da-DK"/>
        </w:rPr>
        <w:t>,</w:t>
      </w:r>
      <w:r w:rsidRPr="00955CCE">
        <w:rPr>
          <w:noProof/>
          <w:lang w:val="en-US" w:eastAsia="da-DK"/>
        </w:rPr>
        <w:t xml:space="preserve"> withdraw from the study and have your data deleted.</w:t>
      </w:r>
    </w:p>
    <w:p w14:paraId="0EA0FABC" w14:textId="64B0335D" w:rsidR="00955CCE" w:rsidRDefault="002C369E" w:rsidP="00A05482">
      <w:pPr>
        <w:rPr>
          <w:noProof/>
          <w:lang w:val="en-US" w:eastAsia="da-DK"/>
        </w:rPr>
      </w:pPr>
      <w:ins w:id="4" w:author="Frederik Trier Møller" w:date="2016-05-31T08:24:00Z">
        <w:r>
          <w:rPr>
            <w:noProof/>
            <w:lang w:val="en-US" w:eastAsia="da-DK"/>
          </w:rPr>
          <w:t>Data identifying you</w:t>
        </w:r>
      </w:ins>
      <w:commentRangeStart w:id="5"/>
      <w:commentRangeStart w:id="6"/>
      <w:del w:id="7" w:author="Frederik Trier Møller" w:date="2016-05-31T08:24:00Z">
        <w:r w:rsidR="00955CCE" w:rsidRPr="00955CCE" w:rsidDel="002C369E">
          <w:rPr>
            <w:noProof/>
            <w:lang w:val="en-US" w:eastAsia="da-DK"/>
          </w:rPr>
          <w:delText xml:space="preserve">Your </w:delText>
        </w:r>
      </w:del>
      <w:del w:id="8" w:author="Frederik Trier Møller" w:date="2016-05-31T08:23:00Z">
        <w:r w:rsidR="00955CCE" w:rsidRPr="00955CCE" w:rsidDel="002C369E">
          <w:rPr>
            <w:noProof/>
            <w:lang w:val="en-US" w:eastAsia="da-DK"/>
          </w:rPr>
          <w:delText>personal</w:delText>
        </w:r>
      </w:del>
      <w:r w:rsidR="00955CCE" w:rsidRPr="00955CCE">
        <w:rPr>
          <w:noProof/>
          <w:lang w:val="en-US" w:eastAsia="da-DK"/>
        </w:rPr>
        <w:t xml:space="preserve"> </w:t>
      </w:r>
      <w:del w:id="9" w:author="Frederik Trier Møller" w:date="2016-05-31T08:24:00Z">
        <w:r w:rsidR="00955CCE" w:rsidRPr="00955CCE" w:rsidDel="00357DC1">
          <w:rPr>
            <w:noProof/>
            <w:lang w:val="en-US" w:eastAsia="da-DK"/>
          </w:rPr>
          <w:delText xml:space="preserve">data </w:delText>
        </w:r>
      </w:del>
      <w:r w:rsidR="00955CCE" w:rsidRPr="00955CCE">
        <w:rPr>
          <w:noProof/>
          <w:lang w:val="en-US" w:eastAsia="da-DK"/>
        </w:rPr>
        <w:t>is securely stored and will not be disclosed to any third party without your consent.</w:t>
      </w:r>
      <w:commentRangeEnd w:id="5"/>
      <w:r w:rsidR="00E943E2">
        <w:rPr>
          <w:rStyle w:val="Kommentarhenvisning"/>
        </w:rPr>
        <w:commentReference w:id="5"/>
      </w:r>
      <w:commentRangeEnd w:id="6"/>
      <w:r w:rsidR="00357DC1">
        <w:rPr>
          <w:rStyle w:val="Kommentarhenvisning"/>
        </w:rPr>
        <w:commentReference w:id="6"/>
      </w:r>
    </w:p>
    <w:p w14:paraId="50BFBE49" w14:textId="46FE7A25" w:rsidR="00BD24D2" w:rsidRPr="00955CCE" w:rsidRDefault="00300630" w:rsidP="00A05482">
      <w:pPr>
        <w:rPr>
          <w:noProof/>
          <w:lang w:val="en-US" w:eastAsia="da-DK"/>
        </w:rPr>
      </w:pPr>
      <w:commentRangeStart w:id="10"/>
      <w:ins w:id="11" w:author="Frederik Trier Møller" w:date="2016-05-31T08:33:00Z">
        <w:r>
          <w:rPr>
            <w:noProof/>
            <w:lang w:val="en-US" w:eastAsia="da-DK"/>
          </w:rPr>
          <w:t xml:space="preserve">Any </w:t>
        </w:r>
      </w:ins>
      <w:r w:rsidR="007135F8">
        <w:rPr>
          <w:noProof/>
          <w:lang w:val="en-US" w:eastAsia="da-DK"/>
        </w:rPr>
        <w:t xml:space="preserve">medical </w:t>
      </w:r>
      <w:r w:rsidR="00BD24D2">
        <w:rPr>
          <w:noProof/>
          <w:lang w:val="en-US" w:eastAsia="da-DK"/>
        </w:rPr>
        <w:t xml:space="preserve">treatment </w:t>
      </w:r>
      <w:ins w:id="12" w:author="Frederik Trier Møller" w:date="2016-05-31T08:35:00Z">
        <w:r>
          <w:rPr>
            <w:noProof/>
            <w:lang w:val="en-US" w:eastAsia="da-DK"/>
          </w:rPr>
          <w:t xml:space="preserve">you receive </w:t>
        </w:r>
      </w:ins>
      <w:r w:rsidR="00BD24D2">
        <w:rPr>
          <w:noProof/>
          <w:lang w:val="en-US" w:eastAsia="da-DK"/>
        </w:rPr>
        <w:t xml:space="preserve">is not affected by your </w:t>
      </w:r>
      <w:commentRangeEnd w:id="10"/>
      <w:r w:rsidR="00E943E2">
        <w:rPr>
          <w:rStyle w:val="Kommentarhenvisning"/>
        </w:rPr>
        <w:commentReference w:id="10"/>
      </w:r>
      <w:r w:rsidR="00BD24D2">
        <w:rPr>
          <w:noProof/>
          <w:lang w:val="en-US" w:eastAsia="da-DK"/>
        </w:rPr>
        <w:t>participation, b</w:t>
      </w:r>
      <w:r w:rsidR="000D5DA4">
        <w:rPr>
          <w:noProof/>
          <w:lang w:val="en-US" w:eastAsia="da-DK"/>
        </w:rPr>
        <w:t>ut</w:t>
      </w:r>
      <w:r w:rsidR="007135F8">
        <w:rPr>
          <w:noProof/>
          <w:lang w:val="en-US" w:eastAsia="da-DK"/>
        </w:rPr>
        <w:t xml:space="preserve"> </w:t>
      </w:r>
      <w:r w:rsidR="000D5DA4">
        <w:rPr>
          <w:noProof/>
          <w:lang w:val="en-US" w:eastAsia="da-DK"/>
        </w:rPr>
        <w:t xml:space="preserve">your </w:t>
      </w:r>
      <w:del w:id="13" w:author="Victor Yakimov" w:date="2016-05-30T15:21:00Z">
        <w:r w:rsidR="000D5DA4" w:rsidDel="00E943E2">
          <w:rPr>
            <w:noProof/>
            <w:lang w:val="en-US" w:eastAsia="da-DK"/>
          </w:rPr>
          <w:delText>partici</w:delText>
        </w:r>
        <w:r w:rsidR="00BD24D2" w:rsidDel="00E943E2">
          <w:rPr>
            <w:noProof/>
            <w:lang w:val="en-US" w:eastAsia="da-DK"/>
          </w:rPr>
          <w:delText xml:space="preserve">pating </w:delText>
        </w:r>
      </w:del>
      <w:ins w:id="14" w:author="Victor Yakimov" w:date="2016-05-30T15:21:00Z">
        <w:r w:rsidR="00E943E2">
          <w:rPr>
            <w:noProof/>
            <w:lang w:val="en-US" w:eastAsia="da-DK"/>
          </w:rPr>
          <w:t xml:space="preserve">participation </w:t>
        </w:r>
      </w:ins>
      <w:r w:rsidR="00BD24D2">
        <w:rPr>
          <w:noProof/>
          <w:lang w:val="en-US" w:eastAsia="da-DK"/>
        </w:rPr>
        <w:t>may improve treatment</w:t>
      </w:r>
      <w:r w:rsidR="000D5DA4">
        <w:rPr>
          <w:noProof/>
          <w:lang w:val="en-US" w:eastAsia="da-DK"/>
        </w:rPr>
        <w:t xml:space="preserve"> and prevention</w:t>
      </w:r>
      <w:r w:rsidR="00BD24D2">
        <w:rPr>
          <w:noProof/>
          <w:lang w:val="en-US" w:eastAsia="da-DK"/>
        </w:rPr>
        <w:t xml:space="preserve"> in the future.</w:t>
      </w:r>
    </w:p>
    <w:p w14:paraId="66F3D501" w14:textId="4F970DA9" w:rsidR="00955CCE" w:rsidRPr="00955CCE" w:rsidRDefault="00955CCE" w:rsidP="00A05482">
      <w:pPr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 xml:space="preserve">It is important that we </w:t>
      </w:r>
      <w:r w:rsidR="003D224B">
        <w:rPr>
          <w:noProof/>
          <w:lang w:val="en-US" w:eastAsia="da-DK"/>
        </w:rPr>
        <w:t>explain</w:t>
      </w:r>
      <w:r w:rsidRPr="00955CCE">
        <w:rPr>
          <w:noProof/>
          <w:lang w:val="en-US" w:eastAsia="da-DK"/>
        </w:rPr>
        <w:t xml:space="preserve"> the </w:t>
      </w:r>
      <w:r w:rsidR="003D224B">
        <w:rPr>
          <w:noProof/>
          <w:lang w:val="en-US" w:eastAsia="da-DK"/>
        </w:rPr>
        <w:t xml:space="preserve">study </w:t>
      </w:r>
      <w:r w:rsidRPr="00955CCE">
        <w:rPr>
          <w:noProof/>
          <w:lang w:val="en-US" w:eastAsia="da-DK"/>
        </w:rPr>
        <w:t>properly to you,</w:t>
      </w:r>
      <w:ins w:id="15" w:author="Victor Yakimov" w:date="2016-05-30T16:14:00Z">
        <w:r w:rsidR="00F174CA">
          <w:rPr>
            <w:noProof/>
            <w:lang w:val="en-US" w:eastAsia="da-DK"/>
          </w:rPr>
          <w:t xml:space="preserve"> and we will</w:t>
        </w:r>
      </w:ins>
      <w:r w:rsidRPr="00955CCE">
        <w:rPr>
          <w:noProof/>
          <w:lang w:val="en-US" w:eastAsia="da-DK"/>
        </w:rPr>
        <w:t xml:space="preserve"> therefore</w:t>
      </w:r>
      <w:del w:id="16" w:author="Victor Yakimov" w:date="2016-05-30T16:14:00Z">
        <w:r w:rsidRPr="00955CCE" w:rsidDel="00F174CA">
          <w:rPr>
            <w:noProof/>
            <w:lang w:val="en-US" w:eastAsia="da-DK"/>
          </w:rPr>
          <w:delText xml:space="preserve"> we </w:delText>
        </w:r>
      </w:del>
      <w:ins w:id="17" w:author="Victor Yakimov" w:date="2016-05-30T16:14:00Z">
        <w:r w:rsidR="00F174CA">
          <w:rPr>
            <w:noProof/>
            <w:lang w:val="en-US" w:eastAsia="da-DK"/>
          </w:rPr>
          <w:t xml:space="preserve"> </w:t>
        </w:r>
      </w:ins>
      <w:r w:rsidRPr="00955CCE">
        <w:rPr>
          <w:noProof/>
          <w:lang w:val="en-US" w:eastAsia="da-DK"/>
        </w:rPr>
        <w:t xml:space="preserve">ask some questions at the </w:t>
      </w:r>
      <w:del w:id="18" w:author="Victor Yakimov" w:date="2016-05-30T15:24:00Z">
        <w:r w:rsidR="00BD24D2" w:rsidDel="00E81860">
          <w:rPr>
            <w:noProof/>
            <w:lang w:val="en-US" w:eastAsia="da-DK"/>
          </w:rPr>
          <w:delText>of the</w:delText>
        </w:r>
      </w:del>
      <w:ins w:id="19" w:author="Victor Yakimov" w:date="2016-05-30T15:24:00Z">
        <w:r w:rsidR="00E81860">
          <w:rPr>
            <w:noProof/>
            <w:lang w:val="en-US" w:eastAsia="da-DK"/>
          </w:rPr>
          <w:t>end of</w:t>
        </w:r>
      </w:ins>
      <w:r w:rsidR="00BD24D2">
        <w:rPr>
          <w:noProof/>
          <w:lang w:val="en-US" w:eastAsia="da-DK"/>
        </w:rPr>
        <w:t xml:space="preserve"> this form</w:t>
      </w:r>
      <w:r w:rsidR="003D224B">
        <w:rPr>
          <w:noProof/>
          <w:lang w:val="en-US" w:eastAsia="da-DK"/>
        </w:rPr>
        <w:t>,  to ensure that we have infromed you adequatly.</w:t>
      </w:r>
    </w:p>
    <w:p w14:paraId="333F6314" w14:textId="77777777" w:rsidR="00955CCE" w:rsidRDefault="00955CCE" w:rsidP="00A05482">
      <w:pPr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> </w:t>
      </w:r>
    </w:p>
    <w:p w14:paraId="21C8B655" w14:textId="77777777" w:rsidR="00BD24D2" w:rsidRDefault="00BD24D2" w:rsidP="00A05482">
      <w:pPr>
        <w:rPr>
          <w:noProof/>
          <w:lang w:val="en-US" w:eastAsia="da-DK"/>
        </w:rPr>
      </w:pPr>
    </w:p>
    <w:p w14:paraId="2C0799F8" w14:textId="77777777" w:rsidR="00955CCE" w:rsidRPr="00955CCE" w:rsidRDefault="00955CCE" w:rsidP="00BD24D2">
      <w:pPr>
        <w:pStyle w:val="Overskrift1"/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>Why participate (background)</w:t>
      </w:r>
    </w:p>
    <w:p w14:paraId="3AAA96B0" w14:textId="03EE1453" w:rsidR="00955CCE" w:rsidRDefault="00BD24D2" w:rsidP="00A05482">
      <w:pPr>
        <w:rPr>
          <w:ins w:id="20" w:author="Frederik Trier Møller" w:date="2016-06-08T10:50:00Z"/>
          <w:noProof/>
          <w:lang w:val="en-US" w:eastAsia="da-DK"/>
        </w:rPr>
      </w:pPr>
      <w:commentRangeStart w:id="21"/>
      <w:r>
        <w:rPr>
          <w:noProof/>
          <w:lang w:val="en-US" w:eastAsia="da-DK"/>
        </w:rPr>
        <w:t xml:space="preserve">There is a lack of knowlegde regarding </w:t>
      </w:r>
      <w:r w:rsidR="00E80A1B">
        <w:rPr>
          <w:noProof/>
          <w:lang w:val="en-US" w:eastAsia="da-DK"/>
        </w:rPr>
        <w:t xml:space="preserve">how </w:t>
      </w:r>
      <w:r w:rsidR="003D224B">
        <w:rPr>
          <w:noProof/>
          <w:lang w:val="en-US" w:eastAsia="da-DK"/>
        </w:rPr>
        <w:t xml:space="preserve">our </w:t>
      </w:r>
      <w:r w:rsidR="00E80A1B">
        <w:rPr>
          <w:noProof/>
          <w:lang w:val="en-US" w:eastAsia="da-DK"/>
        </w:rPr>
        <w:t xml:space="preserve">lifestyle, i.e. </w:t>
      </w:r>
      <w:r w:rsidR="00955CCE" w:rsidRPr="00955CCE">
        <w:rPr>
          <w:noProof/>
          <w:lang w:val="en-US" w:eastAsia="da-DK"/>
        </w:rPr>
        <w:t>everything we eat</w:t>
      </w:r>
      <w:ins w:id="22" w:author="Victor Yakimov" w:date="2016-05-30T15:08:00Z">
        <w:r w:rsidR="0080578A">
          <w:rPr>
            <w:noProof/>
            <w:lang w:val="en-US" w:eastAsia="da-DK"/>
          </w:rPr>
          <w:t>,</w:t>
        </w:r>
      </w:ins>
      <w:r w:rsidR="00955CCE" w:rsidRPr="00955CCE">
        <w:rPr>
          <w:noProof/>
          <w:lang w:val="en-US" w:eastAsia="da-DK"/>
        </w:rPr>
        <w:t xml:space="preserve"> drink</w:t>
      </w:r>
      <w:r>
        <w:rPr>
          <w:noProof/>
          <w:lang w:val="en-US" w:eastAsia="da-DK"/>
        </w:rPr>
        <w:t>,</w:t>
      </w:r>
      <w:r w:rsidR="00955CCE" w:rsidRPr="00955CCE">
        <w:rPr>
          <w:noProof/>
          <w:lang w:val="en-US" w:eastAsia="da-DK"/>
        </w:rPr>
        <w:t xml:space="preserve"> breathe</w:t>
      </w:r>
      <w:r>
        <w:rPr>
          <w:noProof/>
          <w:lang w:val="en-US" w:eastAsia="da-DK"/>
        </w:rPr>
        <w:t>,</w:t>
      </w:r>
      <w:r w:rsidR="00955CCE" w:rsidRPr="00955CCE">
        <w:rPr>
          <w:noProof/>
          <w:lang w:val="en-US" w:eastAsia="da-DK"/>
        </w:rPr>
        <w:t xml:space="preserve"> and </w:t>
      </w:r>
      <w:r>
        <w:rPr>
          <w:noProof/>
          <w:lang w:val="en-US" w:eastAsia="da-DK"/>
        </w:rPr>
        <w:t>a</w:t>
      </w:r>
      <w:r w:rsidR="0080578A">
        <w:rPr>
          <w:noProof/>
          <w:lang w:val="en-US" w:eastAsia="da-DK"/>
        </w:rPr>
        <w:t>p</w:t>
      </w:r>
      <w:r>
        <w:rPr>
          <w:noProof/>
          <w:lang w:val="en-US" w:eastAsia="da-DK"/>
        </w:rPr>
        <w:t>ply</w:t>
      </w:r>
      <w:r w:rsidR="00E80A1B">
        <w:rPr>
          <w:noProof/>
          <w:lang w:val="en-US" w:eastAsia="da-DK"/>
        </w:rPr>
        <w:t xml:space="preserve"> to our skin</w:t>
      </w:r>
      <w:ins w:id="23" w:author="Victor Yakimov" w:date="2016-05-30T15:25:00Z">
        <w:r w:rsidR="00E81860">
          <w:rPr>
            <w:noProof/>
            <w:lang w:val="en-US" w:eastAsia="da-DK"/>
          </w:rPr>
          <w:t>.</w:t>
        </w:r>
      </w:ins>
      <w:r>
        <w:rPr>
          <w:noProof/>
          <w:lang w:val="en-US" w:eastAsia="da-DK"/>
        </w:rPr>
        <w:t xml:space="preserve"> </w:t>
      </w:r>
      <w:r w:rsidR="00E80A1B">
        <w:rPr>
          <w:noProof/>
          <w:lang w:val="en-US" w:eastAsia="da-DK"/>
        </w:rPr>
        <w:t xml:space="preserve">affects our </w:t>
      </w:r>
      <w:r w:rsidR="00955CCE" w:rsidRPr="00955CCE">
        <w:rPr>
          <w:noProof/>
          <w:lang w:val="en-US" w:eastAsia="da-DK"/>
        </w:rPr>
        <w:t>health.</w:t>
      </w:r>
      <w:commentRangeEnd w:id="21"/>
      <w:r w:rsidR="00483AB0">
        <w:rPr>
          <w:rStyle w:val="Kommentarhenvisning"/>
        </w:rPr>
        <w:commentReference w:id="21"/>
      </w:r>
    </w:p>
    <w:p w14:paraId="3EC65799" w14:textId="267F5544" w:rsidR="0009774A" w:rsidRDefault="0009774A" w:rsidP="00A05482">
      <w:pPr>
        <w:rPr>
          <w:ins w:id="24" w:author="Frederik Trier Møller" w:date="2016-06-08T10:51:00Z"/>
          <w:noProof/>
          <w:lang w:val="en-US" w:eastAsia="da-DK"/>
        </w:rPr>
      </w:pPr>
      <w:ins w:id="25" w:author="Frederik Trier Møller" w:date="2016-06-08T10:51:00Z">
        <w:r>
          <w:rPr>
            <w:noProof/>
            <w:lang w:val="en-US" w:eastAsia="da-DK"/>
          </w:rPr>
          <w:t>This include</w:t>
        </w:r>
      </w:ins>
      <w:ins w:id="26" w:author="Frederik Trier Møller" w:date="2016-06-08T10:52:00Z">
        <w:r>
          <w:rPr>
            <w:noProof/>
            <w:lang w:val="en-US" w:eastAsia="da-DK"/>
          </w:rPr>
          <w:t>s questions like:</w:t>
        </w:r>
      </w:ins>
      <w:bookmarkStart w:id="27" w:name="_GoBack"/>
      <w:bookmarkEnd w:id="27"/>
    </w:p>
    <w:p w14:paraId="2ABB2331" w14:textId="1EED7A9A" w:rsidR="0009774A" w:rsidRDefault="0009774A" w:rsidP="00A05482">
      <w:pPr>
        <w:rPr>
          <w:ins w:id="28" w:author="Frederik Trier Møller" w:date="2016-06-08T10:50:00Z"/>
          <w:noProof/>
          <w:lang w:val="en-US" w:eastAsia="da-DK"/>
        </w:rPr>
      </w:pPr>
      <w:ins w:id="29" w:author="Frederik Trier Møller" w:date="2016-06-08T10:50:00Z">
        <w:r>
          <w:rPr>
            <w:noProof/>
            <w:lang w:val="en-US" w:eastAsia="da-DK"/>
          </w:rPr>
          <w:t>Is what additives is dangourous for my health</w:t>
        </w:r>
      </w:ins>
    </w:p>
    <w:p w14:paraId="17853A8B" w14:textId="0BFA4E7F" w:rsidR="0009774A" w:rsidRDefault="0009774A" w:rsidP="00A05482">
      <w:pPr>
        <w:rPr>
          <w:ins w:id="30" w:author="Frederik Trier Møller" w:date="2016-06-08T10:50:00Z"/>
          <w:noProof/>
          <w:lang w:val="en-US" w:eastAsia="da-DK"/>
        </w:rPr>
      </w:pPr>
      <w:ins w:id="31" w:author="Frederik Trier Møller" w:date="2016-06-08T10:50:00Z">
        <w:r>
          <w:rPr>
            <w:noProof/>
            <w:lang w:val="en-US" w:eastAsia="da-DK"/>
          </w:rPr>
          <w:t>Are ecological product healthier than concentional products</w:t>
        </w:r>
      </w:ins>
    </w:p>
    <w:p w14:paraId="6D23A83E" w14:textId="10B2C3E6" w:rsidR="0009774A" w:rsidRDefault="0009774A" w:rsidP="00A05482">
      <w:pPr>
        <w:rPr>
          <w:ins w:id="32" w:author="Frederik Trier Møller" w:date="2016-06-08T10:50:00Z"/>
          <w:noProof/>
          <w:lang w:val="en-US" w:eastAsia="da-DK"/>
        </w:rPr>
      </w:pPr>
      <w:ins w:id="33" w:author="Frederik Trier Møller" w:date="2016-06-08T10:50:00Z">
        <w:r>
          <w:rPr>
            <w:noProof/>
            <w:lang w:val="en-US" w:eastAsia="da-DK"/>
          </w:rPr>
          <w:t>How does my lifestyle affect my pregnancy</w:t>
        </w:r>
      </w:ins>
    </w:p>
    <w:p w14:paraId="1CA212AA" w14:textId="46DB6951" w:rsidR="0009774A" w:rsidRDefault="0009774A" w:rsidP="00A05482">
      <w:pPr>
        <w:rPr>
          <w:ins w:id="34" w:author="Frederik Trier Møller" w:date="2016-06-08T10:50:00Z"/>
          <w:noProof/>
          <w:lang w:val="en-US" w:eastAsia="da-DK"/>
        </w:rPr>
      </w:pPr>
      <w:ins w:id="35" w:author="Frederik Trier Møller" w:date="2016-06-08T10:51:00Z">
        <w:r>
          <w:rPr>
            <w:noProof/>
            <w:lang w:val="en-US" w:eastAsia="da-DK"/>
          </w:rPr>
          <w:t>What are the dietary risk factor for inflammatory diseases?</w:t>
        </w:r>
      </w:ins>
    </w:p>
    <w:p w14:paraId="3E764794" w14:textId="6C9C2F10" w:rsidR="0009774A" w:rsidRDefault="0009774A" w:rsidP="00A05482">
      <w:pPr>
        <w:rPr>
          <w:ins w:id="36" w:author="Frederik Trier Møller" w:date="2016-06-08T10:50:00Z"/>
          <w:noProof/>
          <w:lang w:val="en-US" w:eastAsia="da-DK"/>
        </w:rPr>
      </w:pPr>
      <w:ins w:id="37" w:author="Frederik Trier Møller" w:date="2016-06-08T10:51:00Z">
        <w:r>
          <w:rPr>
            <w:noProof/>
            <w:lang w:val="en-US" w:eastAsia="da-DK"/>
          </w:rPr>
          <w:t>And more…</w:t>
        </w:r>
      </w:ins>
    </w:p>
    <w:p w14:paraId="5AA4BCF3" w14:textId="77777777" w:rsidR="0009774A" w:rsidRPr="00955CCE" w:rsidRDefault="0009774A" w:rsidP="00A05482">
      <w:pPr>
        <w:rPr>
          <w:noProof/>
          <w:lang w:val="en-US" w:eastAsia="da-DK"/>
        </w:rPr>
      </w:pPr>
    </w:p>
    <w:p w14:paraId="3D639E60" w14:textId="77777777" w:rsidR="00955CCE" w:rsidRPr="00955CCE" w:rsidRDefault="00955CCE" w:rsidP="00BD24D2">
      <w:pPr>
        <w:pStyle w:val="Overskrift1"/>
        <w:rPr>
          <w:noProof/>
          <w:lang w:val="en-US" w:eastAsia="da-DK"/>
        </w:rPr>
      </w:pPr>
      <w:r w:rsidRPr="00955CCE">
        <w:rPr>
          <w:noProof/>
          <w:lang w:val="en-US" w:eastAsia="da-DK"/>
        </w:rPr>
        <w:lastRenderedPageBreak/>
        <w:t>Why participate (method)</w:t>
      </w:r>
    </w:p>
    <w:p w14:paraId="31BFAACF" w14:textId="77777777" w:rsidR="00955CCE" w:rsidRPr="00955CCE" w:rsidRDefault="00955CCE" w:rsidP="00A05482">
      <w:pPr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 xml:space="preserve">We invite you to help </w:t>
      </w:r>
      <w:r w:rsidR="003D224B">
        <w:rPr>
          <w:noProof/>
          <w:lang w:val="en-US" w:eastAsia="da-DK"/>
        </w:rPr>
        <w:t>us</w:t>
      </w:r>
      <w:r w:rsidRPr="00955CCE">
        <w:rPr>
          <w:noProof/>
          <w:lang w:val="en-US" w:eastAsia="da-DK"/>
        </w:rPr>
        <w:t xml:space="preserve"> increase our knowledge of </w:t>
      </w:r>
      <w:r w:rsidR="00E80A1B">
        <w:rPr>
          <w:noProof/>
          <w:lang w:val="en-US" w:eastAsia="da-DK"/>
        </w:rPr>
        <w:t xml:space="preserve">how </w:t>
      </w:r>
      <w:r w:rsidRPr="00955CCE">
        <w:rPr>
          <w:noProof/>
          <w:lang w:val="en-US" w:eastAsia="da-DK"/>
        </w:rPr>
        <w:t xml:space="preserve">our lifestyle and surroundings affect our health. </w:t>
      </w:r>
      <w:r w:rsidR="00E80A1B">
        <w:rPr>
          <w:noProof/>
          <w:lang w:val="en-US" w:eastAsia="da-DK"/>
        </w:rPr>
        <w:t>You can help us</w:t>
      </w:r>
      <w:r w:rsidRPr="00955CCE">
        <w:rPr>
          <w:noProof/>
          <w:lang w:val="en-US" w:eastAsia="da-DK"/>
        </w:rPr>
        <w:t xml:space="preserve"> by</w:t>
      </w:r>
      <w:r w:rsidR="00E80A1B">
        <w:rPr>
          <w:noProof/>
          <w:lang w:val="en-US" w:eastAsia="da-DK"/>
        </w:rPr>
        <w:t xml:space="preserve"> agreeing to donate your </w:t>
      </w:r>
      <w:commentRangeStart w:id="38"/>
      <w:r w:rsidR="00E80A1B">
        <w:rPr>
          <w:noProof/>
          <w:lang w:val="en-US" w:eastAsia="da-DK"/>
        </w:rPr>
        <w:t>receipt</w:t>
      </w:r>
      <w:del w:id="39" w:author="Victor Yakimov" w:date="2016-05-30T15:25:00Z">
        <w:r w:rsidR="00E80A1B" w:rsidDel="00E81860">
          <w:rPr>
            <w:noProof/>
            <w:lang w:val="en-US" w:eastAsia="da-DK"/>
          </w:rPr>
          <w:delText>s</w:delText>
        </w:r>
      </w:del>
      <w:r w:rsidRPr="00955CCE">
        <w:rPr>
          <w:noProof/>
          <w:lang w:val="en-US" w:eastAsia="da-DK"/>
        </w:rPr>
        <w:t xml:space="preserve"> </w:t>
      </w:r>
      <w:commentRangeEnd w:id="38"/>
      <w:r w:rsidR="00F174CA">
        <w:rPr>
          <w:rStyle w:val="Kommentarhenvisning"/>
        </w:rPr>
        <w:commentReference w:id="38"/>
      </w:r>
      <w:r w:rsidRPr="00955CCE">
        <w:rPr>
          <w:noProof/>
          <w:lang w:val="en-US" w:eastAsia="da-DK"/>
        </w:rPr>
        <w:t>data for research</w:t>
      </w:r>
      <w:r w:rsidR="00E80A1B">
        <w:rPr>
          <w:noProof/>
          <w:lang w:val="en-US" w:eastAsia="da-DK"/>
        </w:rPr>
        <w:t>. A</w:t>
      </w:r>
      <w:r w:rsidRPr="00955CCE">
        <w:rPr>
          <w:noProof/>
          <w:lang w:val="en-US" w:eastAsia="da-DK"/>
        </w:rPr>
        <w:t xml:space="preserve">long with health information from public records </w:t>
      </w:r>
      <w:r w:rsidR="00E80A1B">
        <w:rPr>
          <w:noProof/>
          <w:lang w:val="en-US" w:eastAsia="da-DK"/>
        </w:rPr>
        <w:t xml:space="preserve">we </w:t>
      </w:r>
      <w:r w:rsidRPr="00955CCE">
        <w:rPr>
          <w:noProof/>
          <w:lang w:val="en-US" w:eastAsia="da-DK"/>
        </w:rPr>
        <w:t xml:space="preserve">can </w:t>
      </w:r>
      <w:r w:rsidR="00E80A1B">
        <w:rPr>
          <w:noProof/>
          <w:lang w:val="en-US" w:eastAsia="da-DK"/>
        </w:rPr>
        <w:t>discover</w:t>
      </w:r>
      <w:r w:rsidRPr="00955CCE">
        <w:rPr>
          <w:noProof/>
          <w:lang w:val="en-US" w:eastAsia="da-DK"/>
        </w:rPr>
        <w:t xml:space="preserve"> new knowledge.</w:t>
      </w:r>
    </w:p>
    <w:p w14:paraId="21088A30" w14:textId="77777777" w:rsidR="00955CCE" w:rsidRPr="00955CCE" w:rsidRDefault="00955CCE" w:rsidP="00E80A1B">
      <w:pPr>
        <w:pStyle w:val="Overskrift1"/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>Why participate (usefulness)</w:t>
      </w:r>
    </w:p>
    <w:p w14:paraId="5FAA15BF" w14:textId="5036CE4C" w:rsidR="00955CCE" w:rsidRPr="00955CCE" w:rsidRDefault="00955CCE" w:rsidP="00A05482">
      <w:pPr>
        <w:rPr>
          <w:noProof/>
          <w:lang w:val="en-US" w:eastAsia="da-DK"/>
        </w:rPr>
      </w:pPr>
      <w:commentRangeStart w:id="40"/>
      <w:r w:rsidRPr="00955CCE">
        <w:rPr>
          <w:noProof/>
          <w:lang w:val="en-US" w:eastAsia="da-DK"/>
        </w:rPr>
        <w:t>Because this data can be collected over a long time</w:t>
      </w:r>
      <w:del w:id="41" w:author="Frederik Trier Møller" w:date="2016-05-31T08:16:00Z">
        <w:r w:rsidRPr="00955CCE" w:rsidDel="008760E1">
          <w:rPr>
            <w:noProof/>
            <w:lang w:val="en-US" w:eastAsia="da-DK"/>
          </w:rPr>
          <w:delText xml:space="preserve"> without any hassle for you</w:delText>
        </w:r>
      </w:del>
      <w:r w:rsidRPr="00955CCE">
        <w:rPr>
          <w:noProof/>
          <w:lang w:val="en-US" w:eastAsia="da-DK"/>
        </w:rPr>
        <w:t>, we can find patterns in data that can</w:t>
      </w:r>
      <w:r w:rsidR="00E80A1B">
        <w:rPr>
          <w:noProof/>
          <w:lang w:val="en-US" w:eastAsia="da-DK"/>
        </w:rPr>
        <w:t xml:space="preserve"> potetially</w:t>
      </w:r>
      <w:r w:rsidRPr="00955CCE">
        <w:rPr>
          <w:noProof/>
          <w:lang w:val="en-US" w:eastAsia="da-DK"/>
        </w:rPr>
        <w:t xml:space="preserve"> lead us to </w:t>
      </w:r>
      <w:ins w:id="42" w:author="Victor Yakimov" w:date="2016-05-30T15:39:00Z">
        <w:r w:rsidR="000F5A76" w:rsidRPr="000F5A76">
          <w:rPr>
            <w:noProof/>
            <w:lang w:val="en-US" w:eastAsia="da-DK"/>
          </w:rPr>
          <w:t>determinants</w:t>
        </w:r>
        <w:r w:rsidR="000F5A76" w:rsidRPr="000F5A76" w:rsidDel="000F5A76">
          <w:rPr>
            <w:noProof/>
            <w:lang w:val="en-US" w:eastAsia="da-DK"/>
          </w:rPr>
          <w:t xml:space="preserve"> </w:t>
        </w:r>
      </w:ins>
      <w:del w:id="43" w:author="Victor Yakimov" w:date="2016-05-30T15:39:00Z">
        <w:r w:rsidR="00E80A1B" w:rsidDel="000F5A76">
          <w:rPr>
            <w:noProof/>
            <w:lang w:val="en-US" w:eastAsia="da-DK"/>
          </w:rPr>
          <w:delText>determinats</w:delText>
        </w:r>
        <w:r w:rsidRPr="00955CCE" w:rsidDel="000F5A76">
          <w:rPr>
            <w:noProof/>
            <w:lang w:val="en-US" w:eastAsia="da-DK"/>
          </w:rPr>
          <w:delText xml:space="preserve"> </w:delText>
        </w:r>
      </w:del>
      <w:r w:rsidRPr="00955CCE">
        <w:rPr>
          <w:noProof/>
          <w:lang w:val="en-US" w:eastAsia="da-DK"/>
        </w:rPr>
        <w:t>of several diseases and</w:t>
      </w:r>
      <w:r w:rsidR="00E80A1B">
        <w:rPr>
          <w:noProof/>
          <w:lang w:val="en-US" w:eastAsia="da-DK"/>
        </w:rPr>
        <w:t xml:space="preserve"> thus perhaps even prevent some diseases in the future, that might affect </w:t>
      </w:r>
      <w:r w:rsidR="00483AB0">
        <w:rPr>
          <w:noProof/>
          <w:lang w:val="en-US" w:eastAsia="da-DK"/>
        </w:rPr>
        <w:t>you or your loved ones</w:t>
      </w:r>
      <w:r w:rsidR="00E80A1B">
        <w:rPr>
          <w:noProof/>
          <w:lang w:val="en-US" w:eastAsia="da-DK"/>
        </w:rPr>
        <w:t>.</w:t>
      </w:r>
      <w:commentRangeEnd w:id="40"/>
      <w:r w:rsidR="000F5A76">
        <w:rPr>
          <w:rStyle w:val="Kommentarhenvisning"/>
        </w:rPr>
        <w:commentReference w:id="40"/>
      </w:r>
    </w:p>
    <w:p w14:paraId="1B113713" w14:textId="5DD6BB42" w:rsidR="00955CCE" w:rsidRPr="00955CCE" w:rsidRDefault="00955CCE" w:rsidP="00E80A1B">
      <w:pPr>
        <w:pStyle w:val="Overskrift1"/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>Is there any risk</w:t>
      </w:r>
      <w:r w:rsidR="000D5DA4">
        <w:rPr>
          <w:noProof/>
          <w:lang w:val="en-US" w:eastAsia="da-DK"/>
        </w:rPr>
        <w:t xml:space="preserve"> to me</w:t>
      </w:r>
      <w:r w:rsidRPr="00955CCE">
        <w:rPr>
          <w:noProof/>
          <w:lang w:val="en-US" w:eastAsia="da-DK"/>
        </w:rPr>
        <w:t>?</w:t>
      </w:r>
    </w:p>
    <w:p w14:paraId="7E7AA2F3" w14:textId="77777777" w:rsidR="00955CCE" w:rsidRDefault="00955CCE" w:rsidP="00A05482">
      <w:pPr>
        <w:rPr>
          <w:ins w:id="44" w:author="Frederik Trier Møller" w:date="2016-05-31T08:17:00Z"/>
          <w:noProof/>
          <w:lang w:val="en-US" w:eastAsia="da-DK"/>
        </w:rPr>
      </w:pPr>
      <w:commentRangeStart w:id="45"/>
      <w:r w:rsidRPr="00955CCE">
        <w:rPr>
          <w:noProof/>
          <w:lang w:val="en-US" w:eastAsia="da-DK"/>
        </w:rPr>
        <w:t>There is no health risk associated wit</w:t>
      </w:r>
      <w:r w:rsidR="003D224B">
        <w:rPr>
          <w:noProof/>
          <w:lang w:val="en-US" w:eastAsia="da-DK"/>
        </w:rPr>
        <w:t xml:space="preserve">h the project, </w:t>
      </w:r>
      <w:r w:rsidR="00BC76F7">
        <w:rPr>
          <w:noProof/>
          <w:lang w:val="en-US" w:eastAsia="da-DK"/>
        </w:rPr>
        <w:t xml:space="preserve">and </w:t>
      </w:r>
      <w:r w:rsidR="003D224B">
        <w:rPr>
          <w:noProof/>
          <w:lang w:val="en-US" w:eastAsia="da-DK"/>
        </w:rPr>
        <w:t xml:space="preserve">we expect </w:t>
      </w:r>
      <w:r w:rsidRPr="00955CCE">
        <w:rPr>
          <w:noProof/>
          <w:lang w:val="en-US" w:eastAsia="da-DK"/>
        </w:rPr>
        <w:t xml:space="preserve">that the project will benefit </w:t>
      </w:r>
      <w:r w:rsidR="003D224B">
        <w:rPr>
          <w:noProof/>
          <w:lang w:val="en-US" w:eastAsia="da-DK"/>
        </w:rPr>
        <w:t xml:space="preserve">you </w:t>
      </w:r>
      <w:r w:rsidRPr="00955CCE">
        <w:rPr>
          <w:noProof/>
          <w:lang w:val="en-US" w:eastAsia="da-DK"/>
        </w:rPr>
        <w:t>within a few years through</w:t>
      </w:r>
      <w:r w:rsidR="00E80A1B">
        <w:rPr>
          <w:noProof/>
          <w:lang w:val="en-US" w:eastAsia="da-DK"/>
        </w:rPr>
        <w:t xml:space="preserve"> better understanding </w:t>
      </w:r>
      <w:r w:rsidR="00E80A1B">
        <w:rPr>
          <w:noProof/>
          <w:lang w:val="en-US" w:eastAsia="da-DK"/>
        </w:rPr>
        <w:lastRenderedPageBreak/>
        <w:t>disease determinats and</w:t>
      </w:r>
      <w:r w:rsidRPr="00955CCE">
        <w:rPr>
          <w:noProof/>
          <w:lang w:val="en-US" w:eastAsia="da-DK"/>
        </w:rPr>
        <w:t xml:space="preserve"> </w:t>
      </w:r>
      <w:r w:rsidR="00E80A1B">
        <w:rPr>
          <w:noProof/>
          <w:lang w:val="en-US" w:eastAsia="da-DK"/>
        </w:rPr>
        <w:t>improved</w:t>
      </w:r>
      <w:r w:rsidRPr="00955CCE">
        <w:rPr>
          <w:noProof/>
          <w:lang w:val="en-US" w:eastAsia="da-DK"/>
        </w:rPr>
        <w:t xml:space="preserve"> </w:t>
      </w:r>
      <w:r w:rsidR="00E80A1B">
        <w:rPr>
          <w:noProof/>
          <w:lang w:val="en-US" w:eastAsia="da-DK"/>
        </w:rPr>
        <w:t>lifestyle advice</w:t>
      </w:r>
      <w:r w:rsidRPr="00955CCE">
        <w:rPr>
          <w:noProof/>
          <w:lang w:val="en-US" w:eastAsia="da-DK"/>
        </w:rPr>
        <w:t>.</w:t>
      </w:r>
      <w:commentRangeEnd w:id="45"/>
      <w:r w:rsidR="0080578A">
        <w:rPr>
          <w:rStyle w:val="Kommentarhenvisning"/>
        </w:rPr>
        <w:commentReference w:id="45"/>
      </w:r>
    </w:p>
    <w:p w14:paraId="02B36B1F" w14:textId="5DDB0FBC" w:rsidR="008760E1" w:rsidRDefault="008760E1" w:rsidP="008760E1">
      <w:pPr>
        <w:rPr>
          <w:moveTo w:id="46" w:author="Frederik Trier Møller" w:date="2016-05-31T08:17:00Z"/>
          <w:noProof/>
          <w:lang w:val="en-US" w:eastAsia="da-DK"/>
        </w:rPr>
      </w:pPr>
      <w:moveToRangeStart w:id="47" w:author="Frederik Trier Møller" w:date="2016-05-31T08:17:00Z" w:name="move452445984"/>
      <w:moveTo w:id="48" w:author="Frederik Trier Møller" w:date="2016-05-31T08:17:00Z">
        <w:r>
          <w:rPr>
            <w:noProof/>
            <w:lang w:val="en-US" w:eastAsia="da-DK"/>
          </w:rPr>
          <w:t>D</w:t>
        </w:r>
        <w:r w:rsidRPr="00955CCE">
          <w:rPr>
            <w:noProof/>
            <w:lang w:val="en-US" w:eastAsia="da-DK"/>
          </w:rPr>
          <w:t>e</w:t>
        </w:r>
        <w:r>
          <w:rPr>
            <w:noProof/>
            <w:lang w:val="en-US" w:eastAsia="da-DK"/>
          </w:rPr>
          <w:t>spite our comprehensive security efforts to protect</w:t>
        </w:r>
        <w:r w:rsidRPr="00955CCE">
          <w:rPr>
            <w:noProof/>
            <w:lang w:val="en-US" w:eastAsia="da-DK"/>
          </w:rPr>
          <w:t xml:space="preserve"> data from theft a</w:t>
        </w:r>
        <w:r>
          <w:rPr>
            <w:noProof/>
            <w:lang w:val="en-US" w:eastAsia="da-DK"/>
          </w:rPr>
          <w:t xml:space="preserve">nd destruction, </w:t>
        </w:r>
      </w:moveTo>
      <w:ins w:id="49" w:author="Frederik Trier Møller" w:date="2016-06-06T11:46:00Z">
        <w:r w:rsidR="009274D8">
          <w:rPr>
            <w:noProof/>
            <w:lang w:val="en-US" w:eastAsia="da-DK"/>
          </w:rPr>
          <w:t xml:space="preserve">history have shown that </w:t>
        </w:r>
      </w:ins>
      <w:moveTo w:id="50" w:author="Frederik Trier Møller" w:date="2016-05-31T08:17:00Z">
        <w:r>
          <w:rPr>
            <w:noProof/>
            <w:lang w:val="en-US" w:eastAsia="da-DK"/>
          </w:rPr>
          <w:t xml:space="preserve">we cannot completely rule out </w:t>
        </w:r>
        <w:r w:rsidRPr="00955CCE">
          <w:rPr>
            <w:noProof/>
            <w:lang w:val="en-US" w:eastAsia="da-DK"/>
          </w:rPr>
          <w:t>unauthorized access to data</w:t>
        </w:r>
        <w:r>
          <w:rPr>
            <w:noProof/>
            <w:lang w:val="en-US" w:eastAsia="da-DK"/>
          </w:rPr>
          <w:t>. We do however consider</w:t>
        </w:r>
        <w:r w:rsidRPr="00955CCE">
          <w:rPr>
            <w:noProof/>
            <w:lang w:val="en-US" w:eastAsia="da-DK"/>
          </w:rPr>
          <w:t xml:space="preserve"> this risk </w:t>
        </w:r>
        <w:r>
          <w:rPr>
            <w:noProof/>
            <w:lang w:val="en-US" w:eastAsia="da-DK"/>
          </w:rPr>
          <w:t>to be minimal</w:t>
        </w:r>
      </w:moveTo>
      <w:ins w:id="51" w:author="Frederik Trier Møller" w:date="2016-06-06T11:46:00Z">
        <w:r w:rsidR="009274D8">
          <w:rPr>
            <w:noProof/>
            <w:lang w:val="en-US" w:eastAsia="da-DK"/>
          </w:rPr>
          <w:t>, and do our outmost to prevent this.</w:t>
        </w:r>
      </w:ins>
      <w:moveTo w:id="52" w:author="Frederik Trier Møller" w:date="2016-05-31T08:17:00Z">
        <w:del w:id="53" w:author="Frederik Trier Møller" w:date="2016-06-06T11:46:00Z">
          <w:r w:rsidRPr="00955CCE" w:rsidDel="009274D8">
            <w:rPr>
              <w:noProof/>
              <w:lang w:val="en-US" w:eastAsia="da-DK"/>
            </w:rPr>
            <w:delText>.</w:delText>
          </w:r>
        </w:del>
      </w:moveTo>
    </w:p>
    <w:moveToRangeEnd w:id="47"/>
    <w:p w14:paraId="00AEE961" w14:textId="11DAB0F1" w:rsidR="008760E1" w:rsidDel="00357DC1" w:rsidRDefault="008760E1" w:rsidP="00A05482">
      <w:pPr>
        <w:rPr>
          <w:del w:id="54" w:author="Frederik Trier Møller" w:date="2016-05-31T08:27:00Z"/>
          <w:noProof/>
          <w:lang w:val="en-US" w:eastAsia="da-DK"/>
        </w:rPr>
      </w:pPr>
    </w:p>
    <w:p w14:paraId="41CA3652" w14:textId="50615A87" w:rsidR="00965DA9" w:rsidRPr="00955CCE" w:rsidDel="008760E1" w:rsidRDefault="00965DA9" w:rsidP="00965DA9">
      <w:pPr>
        <w:pStyle w:val="Overskrift1"/>
        <w:rPr>
          <w:del w:id="55" w:author="Frederik Trier Møller" w:date="2016-05-31T08:17:00Z"/>
          <w:noProof/>
          <w:lang w:val="en-US" w:eastAsia="da-DK"/>
        </w:rPr>
      </w:pPr>
      <w:del w:id="56" w:author="Frederik Trier Møller" w:date="2016-05-31T08:17:00Z">
        <w:r w:rsidRPr="00955CCE" w:rsidDel="008760E1">
          <w:rPr>
            <w:noProof/>
            <w:lang w:val="en-US" w:eastAsia="da-DK"/>
          </w:rPr>
          <w:delText xml:space="preserve">What </w:delText>
        </w:r>
        <w:r w:rsidDel="008760E1">
          <w:rPr>
            <w:noProof/>
            <w:lang w:val="en-US" w:eastAsia="da-DK"/>
          </w:rPr>
          <w:delText>is required from</w:delText>
        </w:r>
        <w:r w:rsidRPr="00955CCE" w:rsidDel="008760E1">
          <w:rPr>
            <w:noProof/>
            <w:lang w:val="en-US" w:eastAsia="da-DK"/>
          </w:rPr>
          <w:delText xml:space="preserve"> me?</w:delText>
        </w:r>
      </w:del>
    </w:p>
    <w:p w14:paraId="0592ACF4" w14:textId="0A367CAC" w:rsidR="00965DA9" w:rsidRPr="00955CCE" w:rsidDel="008760E1" w:rsidRDefault="00965DA9" w:rsidP="00965DA9">
      <w:pPr>
        <w:rPr>
          <w:del w:id="57" w:author="Frederik Trier Møller" w:date="2016-05-31T08:17:00Z"/>
          <w:noProof/>
          <w:lang w:val="en-US" w:eastAsia="da-DK"/>
        </w:rPr>
      </w:pPr>
      <w:del w:id="58" w:author="Frederik Trier Møller" w:date="2016-05-31T08:17:00Z">
        <w:r w:rsidRPr="00955CCE" w:rsidDel="008760E1">
          <w:rPr>
            <w:noProof/>
            <w:lang w:val="en-US" w:eastAsia="da-DK"/>
          </w:rPr>
          <w:delText xml:space="preserve">• That you read </w:delText>
        </w:r>
        <w:r w:rsidR="00210BD0" w:rsidDel="008760E1">
          <w:rPr>
            <w:noProof/>
            <w:lang w:val="en-US" w:eastAsia="da-DK"/>
          </w:rPr>
          <w:delText xml:space="preserve">and understand </w:delText>
        </w:r>
        <w:r w:rsidRPr="00955CCE" w:rsidDel="008760E1">
          <w:rPr>
            <w:noProof/>
            <w:lang w:val="en-US" w:eastAsia="da-DK"/>
          </w:rPr>
          <w:delText>this form.</w:delText>
        </w:r>
      </w:del>
    </w:p>
    <w:p w14:paraId="6701B2DA" w14:textId="3D5FB738" w:rsidR="00965DA9" w:rsidRPr="00955CCE" w:rsidDel="008760E1" w:rsidRDefault="00965DA9" w:rsidP="00965DA9">
      <w:pPr>
        <w:rPr>
          <w:del w:id="59" w:author="Frederik Trier Møller" w:date="2016-05-31T08:17:00Z"/>
          <w:noProof/>
          <w:lang w:val="en-US" w:eastAsia="da-DK"/>
        </w:rPr>
      </w:pPr>
      <w:del w:id="60" w:author="Frederik Trier Møller" w:date="2016-05-31T08:17:00Z">
        <w:r w:rsidRPr="00955CCE" w:rsidDel="008760E1">
          <w:rPr>
            <w:noProof/>
            <w:lang w:val="en-US" w:eastAsia="da-DK"/>
          </w:rPr>
          <w:delText xml:space="preserve">• </w:delText>
        </w:r>
        <w:r w:rsidR="00210BD0" w:rsidDel="008760E1">
          <w:rPr>
            <w:noProof/>
            <w:lang w:val="en-US" w:eastAsia="da-DK"/>
          </w:rPr>
          <w:delText>T</w:delText>
        </w:r>
        <w:r w:rsidR="00BC76F7" w:rsidDel="008760E1">
          <w:rPr>
            <w:noProof/>
            <w:lang w:val="en-US" w:eastAsia="da-DK"/>
          </w:rPr>
          <w:delText>hat you h</w:delText>
        </w:r>
        <w:r w:rsidRPr="00955CCE" w:rsidDel="008760E1">
          <w:rPr>
            <w:noProof/>
            <w:lang w:val="en-US" w:eastAsia="da-DK"/>
          </w:rPr>
          <w:delText xml:space="preserve">ave a free storebox account (if you </w:delText>
        </w:r>
        <w:r w:rsidDel="008760E1">
          <w:rPr>
            <w:noProof/>
            <w:lang w:val="en-US" w:eastAsia="da-DK"/>
          </w:rPr>
          <w:delText xml:space="preserve">do not </w:delText>
        </w:r>
        <w:r w:rsidRPr="00955CCE" w:rsidDel="008760E1">
          <w:rPr>
            <w:noProof/>
            <w:lang w:val="en-US" w:eastAsia="da-DK"/>
          </w:rPr>
          <w:delText xml:space="preserve">have one, you </w:delText>
        </w:r>
        <w:r w:rsidDel="008760E1">
          <w:rPr>
            <w:noProof/>
            <w:lang w:val="en-US" w:eastAsia="da-DK"/>
          </w:rPr>
          <w:delText>will be prompted to create one after your consent</w:delText>
        </w:r>
        <w:r w:rsidRPr="00955CCE" w:rsidDel="008760E1">
          <w:rPr>
            <w:noProof/>
            <w:lang w:val="en-US" w:eastAsia="da-DK"/>
          </w:rPr>
          <w:delText xml:space="preserve"> to participate).</w:delText>
        </w:r>
      </w:del>
    </w:p>
    <w:p w14:paraId="47374776" w14:textId="0BFFF8B2" w:rsidR="00965DA9" w:rsidRPr="00955CCE" w:rsidDel="008760E1" w:rsidRDefault="00965DA9" w:rsidP="00965DA9">
      <w:pPr>
        <w:rPr>
          <w:del w:id="61" w:author="Frederik Trier Møller" w:date="2016-05-31T08:17:00Z"/>
          <w:noProof/>
          <w:lang w:val="en-US" w:eastAsia="da-DK"/>
        </w:rPr>
      </w:pPr>
      <w:del w:id="62" w:author="Frederik Trier Møller" w:date="2016-05-31T08:17:00Z">
        <w:r w:rsidRPr="00955CCE" w:rsidDel="008760E1">
          <w:rPr>
            <w:noProof/>
            <w:lang w:val="en-US" w:eastAsia="da-DK"/>
          </w:rPr>
          <w:delText xml:space="preserve">• That you enter </w:delText>
        </w:r>
        <w:r w:rsidR="00210BD0" w:rsidDel="008760E1">
          <w:rPr>
            <w:noProof/>
            <w:lang w:val="en-US" w:eastAsia="da-DK"/>
          </w:rPr>
          <w:delText>contact details</w:delText>
        </w:r>
        <w:r w:rsidRPr="00955CCE" w:rsidDel="008760E1">
          <w:rPr>
            <w:noProof/>
            <w:lang w:val="en-US" w:eastAsia="da-DK"/>
          </w:rPr>
          <w:delText xml:space="preserve"> and your </w:delText>
        </w:r>
        <w:r w:rsidDel="008760E1">
          <w:rPr>
            <w:noProof/>
            <w:lang w:val="en-US" w:eastAsia="da-DK"/>
          </w:rPr>
          <w:delText>username with</w:delText>
        </w:r>
        <w:r w:rsidRPr="00955CCE" w:rsidDel="008760E1">
          <w:rPr>
            <w:noProof/>
            <w:lang w:val="en-US" w:eastAsia="da-DK"/>
          </w:rPr>
          <w:delText xml:space="preserve"> storebox.</w:delText>
        </w:r>
      </w:del>
    </w:p>
    <w:p w14:paraId="2EBD53C8" w14:textId="3D47FB91" w:rsidR="00965DA9" w:rsidRPr="00955CCE" w:rsidDel="008760E1" w:rsidRDefault="00965DA9" w:rsidP="00965DA9">
      <w:pPr>
        <w:rPr>
          <w:del w:id="63" w:author="Frederik Trier Møller" w:date="2016-05-31T08:17:00Z"/>
          <w:noProof/>
          <w:lang w:val="en-US" w:eastAsia="da-DK"/>
        </w:rPr>
      </w:pPr>
      <w:del w:id="64" w:author="Frederik Trier Møller" w:date="2016-05-31T08:17:00Z">
        <w:r w:rsidRPr="00955CCE" w:rsidDel="008760E1">
          <w:rPr>
            <w:noProof/>
            <w:lang w:val="en-US" w:eastAsia="da-DK"/>
          </w:rPr>
          <w:lastRenderedPageBreak/>
          <w:delText xml:space="preserve">• </w:delText>
        </w:r>
        <w:r w:rsidR="00BC76F7" w:rsidDel="008760E1">
          <w:rPr>
            <w:noProof/>
            <w:lang w:val="en-US" w:eastAsia="da-DK"/>
          </w:rPr>
          <w:delText xml:space="preserve">That you consent </w:delText>
        </w:r>
        <w:r w:rsidDel="008760E1">
          <w:rPr>
            <w:noProof/>
            <w:lang w:val="en-US" w:eastAsia="da-DK"/>
          </w:rPr>
          <w:delText>to</w:delText>
        </w:r>
        <w:r w:rsidRPr="00955CCE" w:rsidDel="008760E1">
          <w:rPr>
            <w:noProof/>
            <w:lang w:val="en-US" w:eastAsia="da-DK"/>
          </w:rPr>
          <w:delText xml:space="preserve"> link data from public sources (health data) with your </w:delText>
        </w:r>
        <w:r w:rsidDel="008760E1">
          <w:rPr>
            <w:noProof/>
            <w:lang w:val="en-US" w:eastAsia="da-DK"/>
          </w:rPr>
          <w:delText>receipts data</w:delText>
        </w:r>
        <w:r w:rsidR="00BC76F7" w:rsidDel="008760E1">
          <w:rPr>
            <w:noProof/>
            <w:lang w:val="en-US" w:eastAsia="da-DK"/>
          </w:rPr>
          <w:delText xml:space="preserve"> using NEM ID</w:delText>
        </w:r>
        <w:r w:rsidRPr="00955CCE" w:rsidDel="008760E1">
          <w:rPr>
            <w:noProof/>
            <w:lang w:val="en-US" w:eastAsia="da-DK"/>
          </w:rPr>
          <w:delText>.</w:delText>
        </w:r>
      </w:del>
    </w:p>
    <w:p w14:paraId="3043F84C" w14:textId="0DC2B87D" w:rsidR="00965DA9" w:rsidRPr="00955CCE" w:rsidDel="00357DC1" w:rsidRDefault="00965DA9" w:rsidP="00A05482">
      <w:pPr>
        <w:rPr>
          <w:del w:id="65" w:author="Frederik Trier Møller" w:date="2016-05-31T08:27:00Z"/>
          <w:noProof/>
          <w:lang w:val="en-US" w:eastAsia="da-DK"/>
        </w:rPr>
      </w:pPr>
    </w:p>
    <w:p w14:paraId="3A9950E1" w14:textId="77777777" w:rsidR="00955CCE" w:rsidRPr="00955CCE" w:rsidRDefault="00955CCE" w:rsidP="00E80A1B">
      <w:pPr>
        <w:pStyle w:val="Overskrift1"/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>What happens to my data?</w:t>
      </w:r>
    </w:p>
    <w:p w14:paraId="26C09657" w14:textId="77777777" w:rsidR="00955CCE" w:rsidRPr="00955CCE" w:rsidRDefault="00955CCE" w:rsidP="00A05482">
      <w:pPr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>Your data will be collected on a secu</w:t>
      </w:r>
      <w:r w:rsidR="00515D50">
        <w:rPr>
          <w:noProof/>
          <w:lang w:val="en-US" w:eastAsia="da-DK"/>
        </w:rPr>
        <w:t>re server in de-identified form. Your contact i</w:t>
      </w:r>
      <w:r w:rsidRPr="00955CCE">
        <w:rPr>
          <w:noProof/>
          <w:lang w:val="en-US" w:eastAsia="da-DK"/>
        </w:rPr>
        <w:t xml:space="preserve">nformation is stored on a separate server. To ensure </w:t>
      </w:r>
      <w:r w:rsidR="00515D50">
        <w:rPr>
          <w:noProof/>
          <w:lang w:val="en-US" w:eastAsia="da-DK"/>
        </w:rPr>
        <w:t>confidentiality</w:t>
      </w:r>
      <w:r w:rsidRPr="00955CCE">
        <w:rPr>
          <w:noProof/>
          <w:lang w:val="en-US" w:eastAsia="da-DK"/>
        </w:rPr>
        <w:t xml:space="preserve">, the same person </w:t>
      </w:r>
      <w:r w:rsidR="00515D50">
        <w:rPr>
          <w:noProof/>
          <w:lang w:val="en-US" w:eastAsia="da-DK"/>
        </w:rPr>
        <w:t>will</w:t>
      </w:r>
      <w:r w:rsidRPr="00955CCE">
        <w:rPr>
          <w:noProof/>
          <w:lang w:val="en-US" w:eastAsia="da-DK"/>
        </w:rPr>
        <w:t xml:space="preserve"> not have access to both </w:t>
      </w:r>
      <w:r w:rsidR="00515D50">
        <w:rPr>
          <w:noProof/>
          <w:lang w:val="en-US" w:eastAsia="da-DK"/>
        </w:rPr>
        <w:t>identification and research data</w:t>
      </w:r>
      <w:r w:rsidRPr="00955CCE">
        <w:rPr>
          <w:noProof/>
          <w:lang w:val="en-US" w:eastAsia="da-DK"/>
        </w:rPr>
        <w:t>.</w:t>
      </w:r>
    </w:p>
    <w:p w14:paraId="45544FD6" w14:textId="78C38AC0" w:rsidR="00515D50" w:rsidRDefault="00515D50" w:rsidP="00A05482">
      <w:pPr>
        <w:rPr>
          <w:ins w:id="66" w:author="Frederik Trier Møller" w:date="2016-06-08T10:39:00Z"/>
          <w:noProof/>
          <w:lang w:val="en-US" w:eastAsia="da-DK"/>
        </w:rPr>
      </w:pPr>
      <w:moveFromRangeStart w:id="67" w:author="Frederik Trier Møller" w:date="2016-05-31T08:17:00Z" w:name="move452445984"/>
      <w:moveFrom w:id="68" w:author="Frederik Trier Møller" w:date="2016-05-31T08:17:00Z">
        <w:r w:rsidDel="008760E1">
          <w:rPr>
            <w:noProof/>
            <w:lang w:val="en-US" w:eastAsia="da-DK"/>
          </w:rPr>
          <w:t>D</w:t>
        </w:r>
        <w:r w:rsidR="00955CCE" w:rsidRPr="00955CCE" w:rsidDel="008760E1">
          <w:rPr>
            <w:noProof/>
            <w:lang w:val="en-US" w:eastAsia="da-DK"/>
          </w:rPr>
          <w:t>e</w:t>
        </w:r>
        <w:r w:rsidR="00BC76F7" w:rsidDel="008760E1">
          <w:rPr>
            <w:noProof/>
            <w:lang w:val="en-US" w:eastAsia="da-DK"/>
          </w:rPr>
          <w:t>spite our comprehensive security efforts to protect</w:t>
        </w:r>
        <w:r w:rsidR="00955CCE" w:rsidRPr="00955CCE" w:rsidDel="008760E1">
          <w:rPr>
            <w:noProof/>
            <w:lang w:val="en-US" w:eastAsia="da-DK"/>
          </w:rPr>
          <w:t xml:space="preserve"> data from theft a</w:t>
        </w:r>
        <w:r w:rsidDel="008760E1">
          <w:rPr>
            <w:noProof/>
            <w:lang w:val="en-US" w:eastAsia="da-DK"/>
          </w:rPr>
          <w:t xml:space="preserve">nd destruction, we cannot completely </w:t>
        </w:r>
        <w:r w:rsidR="00965DA9" w:rsidDel="008760E1">
          <w:rPr>
            <w:noProof/>
            <w:lang w:val="en-US" w:eastAsia="da-DK"/>
          </w:rPr>
          <w:t>rul</w:t>
        </w:r>
        <w:r w:rsidDel="008760E1">
          <w:rPr>
            <w:noProof/>
            <w:lang w:val="en-US" w:eastAsia="da-DK"/>
          </w:rPr>
          <w:t xml:space="preserve">e out </w:t>
        </w:r>
        <w:r w:rsidRPr="00955CCE" w:rsidDel="008760E1">
          <w:rPr>
            <w:noProof/>
            <w:lang w:val="en-US" w:eastAsia="da-DK"/>
          </w:rPr>
          <w:t>unauthorized access to data</w:t>
        </w:r>
        <w:r w:rsidDel="008760E1">
          <w:rPr>
            <w:noProof/>
            <w:lang w:val="en-US" w:eastAsia="da-DK"/>
          </w:rPr>
          <w:t>. We do however consider</w:t>
        </w:r>
        <w:r w:rsidR="00955CCE" w:rsidRPr="00955CCE" w:rsidDel="008760E1">
          <w:rPr>
            <w:noProof/>
            <w:lang w:val="en-US" w:eastAsia="da-DK"/>
          </w:rPr>
          <w:t xml:space="preserve"> this risk </w:t>
        </w:r>
        <w:r w:rsidDel="008760E1">
          <w:rPr>
            <w:noProof/>
            <w:lang w:val="en-US" w:eastAsia="da-DK"/>
          </w:rPr>
          <w:t>to be minimal</w:t>
        </w:r>
        <w:r w:rsidR="00955CCE" w:rsidRPr="00955CCE" w:rsidDel="008760E1">
          <w:rPr>
            <w:noProof/>
            <w:lang w:val="en-US" w:eastAsia="da-DK"/>
          </w:rPr>
          <w:t>.</w:t>
        </w:r>
      </w:moveFrom>
    </w:p>
    <w:p w14:paraId="3B608841" w14:textId="005A73E3" w:rsidR="00A11DF5" w:rsidRDefault="00A11DF5" w:rsidP="00A05482">
      <w:pPr>
        <w:rPr>
          <w:ins w:id="69" w:author="Frederik Trier Møller" w:date="2016-05-31T08:17:00Z"/>
          <w:noProof/>
          <w:lang w:val="en-US" w:eastAsia="da-DK"/>
        </w:rPr>
      </w:pPr>
      <w:ins w:id="70" w:author="Frederik Trier Møller" w:date="2016-06-08T10:40:00Z">
        <w:r>
          <w:rPr>
            <w:noProof/>
            <w:lang w:val="en-US" w:eastAsia="da-DK"/>
          </w:rPr>
          <w:t>The project has been aproved by the danish data protection authority.</w:t>
        </w:r>
      </w:ins>
    </w:p>
    <w:p w14:paraId="66A4843F" w14:textId="77777777" w:rsidR="008760E1" w:rsidRPr="00955CCE" w:rsidRDefault="008760E1" w:rsidP="008760E1">
      <w:pPr>
        <w:pStyle w:val="Overskrift1"/>
        <w:rPr>
          <w:ins w:id="71" w:author="Frederik Trier Møller" w:date="2016-05-31T08:17:00Z"/>
          <w:noProof/>
          <w:lang w:val="en-US" w:eastAsia="da-DK"/>
        </w:rPr>
      </w:pPr>
      <w:ins w:id="72" w:author="Frederik Trier Møller" w:date="2016-05-31T08:17:00Z">
        <w:r w:rsidRPr="00955CCE">
          <w:rPr>
            <w:noProof/>
            <w:lang w:val="en-US" w:eastAsia="da-DK"/>
          </w:rPr>
          <w:lastRenderedPageBreak/>
          <w:t xml:space="preserve">What </w:t>
        </w:r>
        <w:r>
          <w:rPr>
            <w:noProof/>
            <w:lang w:val="en-US" w:eastAsia="da-DK"/>
          </w:rPr>
          <w:t>is required from</w:t>
        </w:r>
        <w:r w:rsidRPr="00955CCE">
          <w:rPr>
            <w:noProof/>
            <w:lang w:val="en-US" w:eastAsia="da-DK"/>
          </w:rPr>
          <w:t xml:space="preserve"> me?</w:t>
        </w:r>
      </w:ins>
    </w:p>
    <w:p w14:paraId="5072428C" w14:textId="77777777" w:rsidR="008760E1" w:rsidRPr="00955CCE" w:rsidRDefault="008760E1" w:rsidP="008760E1">
      <w:pPr>
        <w:rPr>
          <w:ins w:id="73" w:author="Frederik Trier Møller" w:date="2016-05-31T08:17:00Z"/>
          <w:noProof/>
          <w:lang w:val="en-US" w:eastAsia="da-DK"/>
        </w:rPr>
      </w:pPr>
      <w:ins w:id="74" w:author="Frederik Trier Møller" w:date="2016-05-31T08:17:00Z">
        <w:r w:rsidRPr="00955CCE">
          <w:rPr>
            <w:noProof/>
            <w:lang w:val="en-US" w:eastAsia="da-DK"/>
          </w:rPr>
          <w:t xml:space="preserve">• That you read </w:t>
        </w:r>
        <w:r>
          <w:rPr>
            <w:noProof/>
            <w:lang w:val="en-US" w:eastAsia="da-DK"/>
          </w:rPr>
          <w:t xml:space="preserve">and understand </w:t>
        </w:r>
        <w:r w:rsidRPr="00955CCE">
          <w:rPr>
            <w:noProof/>
            <w:lang w:val="en-US" w:eastAsia="da-DK"/>
          </w:rPr>
          <w:t>this form.</w:t>
        </w:r>
      </w:ins>
    </w:p>
    <w:p w14:paraId="4A6FD0A5" w14:textId="77777777" w:rsidR="008760E1" w:rsidRPr="00955CCE" w:rsidRDefault="008760E1" w:rsidP="008760E1">
      <w:pPr>
        <w:rPr>
          <w:ins w:id="75" w:author="Frederik Trier Møller" w:date="2016-05-31T08:17:00Z"/>
          <w:noProof/>
          <w:lang w:val="en-US" w:eastAsia="da-DK"/>
        </w:rPr>
      </w:pPr>
      <w:ins w:id="76" w:author="Frederik Trier Møller" w:date="2016-05-31T08:17:00Z">
        <w:r w:rsidRPr="00955CCE">
          <w:rPr>
            <w:noProof/>
            <w:lang w:val="en-US" w:eastAsia="da-DK"/>
          </w:rPr>
          <w:t xml:space="preserve">• </w:t>
        </w:r>
        <w:r>
          <w:rPr>
            <w:noProof/>
            <w:lang w:val="en-US" w:eastAsia="da-DK"/>
          </w:rPr>
          <w:t>That you h</w:t>
        </w:r>
        <w:r w:rsidRPr="00955CCE">
          <w:rPr>
            <w:noProof/>
            <w:lang w:val="en-US" w:eastAsia="da-DK"/>
          </w:rPr>
          <w:t xml:space="preserve">ave a free storebox account (if you </w:t>
        </w:r>
        <w:r>
          <w:rPr>
            <w:noProof/>
            <w:lang w:val="en-US" w:eastAsia="da-DK"/>
          </w:rPr>
          <w:t xml:space="preserve">do not </w:t>
        </w:r>
        <w:r w:rsidRPr="00955CCE">
          <w:rPr>
            <w:noProof/>
            <w:lang w:val="en-US" w:eastAsia="da-DK"/>
          </w:rPr>
          <w:t xml:space="preserve">have one, you </w:t>
        </w:r>
        <w:r>
          <w:rPr>
            <w:noProof/>
            <w:lang w:val="en-US" w:eastAsia="da-DK"/>
          </w:rPr>
          <w:t>will be prompted to create one after your consent</w:t>
        </w:r>
        <w:r w:rsidRPr="00955CCE">
          <w:rPr>
            <w:noProof/>
            <w:lang w:val="en-US" w:eastAsia="da-DK"/>
          </w:rPr>
          <w:t xml:space="preserve"> to participate).</w:t>
        </w:r>
      </w:ins>
    </w:p>
    <w:p w14:paraId="3EA43756" w14:textId="77777777" w:rsidR="008760E1" w:rsidRPr="00955CCE" w:rsidRDefault="008760E1" w:rsidP="008760E1">
      <w:pPr>
        <w:rPr>
          <w:ins w:id="77" w:author="Frederik Trier Møller" w:date="2016-05-31T08:17:00Z"/>
          <w:noProof/>
          <w:lang w:val="en-US" w:eastAsia="da-DK"/>
        </w:rPr>
      </w:pPr>
      <w:ins w:id="78" w:author="Frederik Trier Møller" w:date="2016-05-31T08:17:00Z">
        <w:r w:rsidRPr="00955CCE">
          <w:rPr>
            <w:noProof/>
            <w:lang w:val="en-US" w:eastAsia="da-DK"/>
          </w:rPr>
          <w:t xml:space="preserve">• That you enter </w:t>
        </w:r>
        <w:r>
          <w:rPr>
            <w:noProof/>
            <w:lang w:val="en-US" w:eastAsia="da-DK"/>
          </w:rPr>
          <w:t>contact details</w:t>
        </w:r>
        <w:r w:rsidRPr="00955CCE">
          <w:rPr>
            <w:noProof/>
            <w:lang w:val="en-US" w:eastAsia="da-DK"/>
          </w:rPr>
          <w:t xml:space="preserve"> and your </w:t>
        </w:r>
        <w:r>
          <w:rPr>
            <w:noProof/>
            <w:lang w:val="en-US" w:eastAsia="da-DK"/>
          </w:rPr>
          <w:t>username with</w:t>
        </w:r>
        <w:r w:rsidRPr="00955CCE">
          <w:rPr>
            <w:noProof/>
            <w:lang w:val="en-US" w:eastAsia="da-DK"/>
          </w:rPr>
          <w:t xml:space="preserve"> storebox.</w:t>
        </w:r>
      </w:ins>
    </w:p>
    <w:p w14:paraId="3CEBBF93" w14:textId="77777777" w:rsidR="008760E1" w:rsidRPr="00955CCE" w:rsidRDefault="008760E1" w:rsidP="008760E1">
      <w:pPr>
        <w:rPr>
          <w:ins w:id="79" w:author="Frederik Trier Møller" w:date="2016-05-31T08:17:00Z"/>
          <w:noProof/>
          <w:lang w:val="en-US" w:eastAsia="da-DK"/>
        </w:rPr>
      </w:pPr>
      <w:ins w:id="80" w:author="Frederik Trier Møller" w:date="2016-05-31T08:17:00Z">
        <w:r w:rsidRPr="00955CCE">
          <w:rPr>
            <w:noProof/>
            <w:lang w:val="en-US" w:eastAsia="da-DK"/>
          </w:rPr>
          <w:t xml:space="preserve">• </w:t>
        </w:r>
        <w:r>
          <w:rPr>
            <w:noProof/>
            <w:lang w:val="en-US" w:eastAsia="da-DK"/>
          </w:rPr>
          <w:t>That you consent to</w:t>
        </w:r>
        <w:r w:rsidRPr="00955CCE">
          <w:rPr>
            <w:noProof/>
            <w:lang w:val="en-US" w:eastAsia="da-DK"/>
          </w:rPr>
          <w:t xml:space="preserve"> link data from public sources (health data) with your </w:t>
        </w:r>
        <w:r>
          <w:rPr>
            <w:noProof/>
            <w:lang w:val="en-US" w:eastAsia="da-DK"/>
          </w:rPr>
          <w:t>receipts data using NEM ID</w:t>
        </w:r>
        <w:r w:rsidRPr="00955CCE">
          <w:rPr>
            <w:noProof/>
            <w:lang w:val="en-US" w:eastAsia="da-DK"/>
          </w:rPr>
          <w:t>.</w:t>
        </w:r>
      </w:ins>
    </w:p>
    <w:p w14:paraId="0D8AD174" w14:textId="77777777" w:rsidR="008760E1" w:rsidDel="008760E1" w:rsidRDefault="008760E1" w:rsidP="00A05482">
      <w:pPr>
        <w:rPr>
          <w:moveFrom w:id="81" w:author="Frederik Trier Møller" w:date="2016-05-31T08:17:00Z"/>
          <w:noProof/>
          <w:lang w:val="en-US" w:eastAsia="da-DK"/>
        </w:rPr>
      </w:pPr>
    </w:p>
    <w:moveFromRangeEnd w:id="67"/>
    <w:p w14:paraId="4E87A27A" w14:textId="77777777" w:rsidR="00955CCE" w:rsidRDefault="00BC76F7" w:rsidP="00A05482">
      <w:pPr>
        <w:rPr>
          <w:noProof/>
          <w:lang w:val="en-US" w:eastAsia="da-DK"/>
        </w:rPr>
      </w:pPr>
      <w:r>
        <w:rPr>
          <w:noProof/>
          <w:lang w:val="en-US" w:eastAsia="da-DK"/>
        </w:rPr>
        <w:t>Of note, t</w:t>
      </w:r>
      <w:r w:rsidR="00955CCE" w:rsidRPr="00955CCE">
        <w:rPr>
          <w:noProof/>
          <w:lang w:val="en-US" w:eastAsia="da-DK"/>
        </w:rPr>
        <w:t xml:space="preserve">he project also retrieves data from a private data source. See privacy policy here. </w:t>
      </w:r>
      <w:r w:rsidR="009274D8">
        <w:fldChar w:fldCharType="begin"/>
      </w:r>
      <w:r w:rsidR="009274D8" w:rsidRPr="008760E1">
        <w:rPr>
          <w:lang w:val="en-US"/>
          <w:rPrChange w:id="82" w:author="Frederik Trier Møller" w:date="2016-05-31T08:14:00Z">
            <w:rPr/>
          </w:rPrChange>
        </w:rPr>
        <w:instrText xml:space="preserve"> HYPERLINK "https://dk.storebox.com/beta/" \l "/webview/terms" </w:instrText>
      </w:r>
      <w:r w:rsidR="009274D8">
        <w:fldChar w:fldCharType="separate"/>
      </w:r>
      <w:r w:rsidRPr="007F53BC">
        <w:rPr>
          <w:rStyle w:val="Hyperlink"/>
          <w:noProof/>
          <w:lang w:val="en-US" w:eastAsia="da-DK"/>
        </w:rPr>
        <w:t>https://dk.storebox.com/beta/#/webview/terms</w:t>
      </w:r>
      <w:r w:rsidR="009274D8">
        <w:rPr>
          <w:rStyle w:val="Hyperlink"/>
          <w:noProof/>
          <w:lang w:val="en-US" w:eastAsia="da-DK"/>
        </w:rPr>
        <w:fldChar w:fldCharType="end"/>
      </w:r>
    </w:p>
    <w:p w14:paraId="44710513" w14:textId="77777777" w:rsidR="00955CCE" w:rsidRPr="00955CCE" w:rsidRDefault="00334170" w:rsidP="00A05482">
      <w:pPr>
        <w:rPr>
          <w:noProof/>
          <w:lang w:val="en-US" w:eastAsia="da-DK"/>
        </w:rPr>
      </w:pPr>
      <w:commentRangeStart w:id="83"/>
      <w:r>
        <w:rPr>
          <w:noProof/>
          <w:lang w:eastAsia="da-DK"/>
        </w:rPr>
        <w:lastRenderedPageBreak/>
        <w:drawing>
          <wp:inline distT="0" distB="0" distL="0" distR="0" wp14:anchorId="0FAB054F" wp14:editId="2EF76C43">
            <wp:extent cx="1631289" cy="1059218"/>
            <wp:effectExtent l="0" t="0" r="7620" b="762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0980" cy="10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3"/>
      <w:r w:rsidR="00483AB0">
        <w:rPr>
          <w:rStyle w:val="Kommentarhenvisning"/>
        </w:rPr>
        <w:commentReference w:id="83"/>
      </w:r>
    </w:p>
    <w:p w14:paraId="3EDC932D" w14:textId="77777777" w:rsidR="00955CCE" w:rsidRPr="00955CCE" w:rsidRDefault="00955CCE" w:rsidP="00515D50">
      <w:pPr>
        <w:pStyle w:val="Overskrift1"/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>Short multiple-choice questionnaire on the above content</w:t>
      </w:r>
    </w:p>
    <w:p w14:paraId="2F07070E" w14:textId="77777777" w:rsidR="00955CCE" w:rsidRDefault="005A122F" w:rsidP="00A05482">
      <w:pPr>
        <w:rPr>
          <w:noProof/>
          <w:lang w:val="en-US" w:eastAsia="da-DK"/>
        </w:rPr>
      </w:pPr>
      <w:r>
        <w:rPr>
          <w:noProof/>
          <w:lang w:val="en-US" w:eastAsia="da-DK"/>
        </w:rPr>
        <w:t xml:space="preserve">This </w:t>
      </w:r>
      <w:r w:rsidR="00965DA9">
        <w:rPr>
          <w:noProof/>
          <w:lang w:val="en-US" w:eastAsia="da-DK"/>
        </w:rPr>
        <w:t>study</w:t>
      </w:r>
      <w:r>
        <w:rPr>
          <w:noProof/>
          <w:lang w:val="en-US" w:eastAsia="da-DK"/>
        </w:rPr>
        <w:t xml:space="preserve"> collects</w:t>
      </w:r>
    </w:p>
    <w:p w14:paraId="3BA67888" w14:textId="24A75A86" w:rsidR="00965DA9" w:rsidRDefault="00965DA9" w:rsidP="00965DA9">
      <w:pPr>
        <w:pStyle w:val="Listeafsnit"/>
        <w:numPr>
          <w:ilvl w:val="0"/>
          <w:numId w:val="21"/>
        </w:numPr>
        <w:rPr>
          <w:noProof/>
          <w:lang w:val="en-US" w:eastAsia="da-DK"/>
        </w:rPr>
      </w:pPr>
      <w:r>
        <w:rPr>
          <w:noProof/>
          <w:lang w:val="en-US" w:eastAsia="da-DK"/>
        </w:rPr>
        <w:t>My receipts data</w:t>
      </w:r>
      <w:ins w:id="84" w:author="Frederik Trier Møller" w:date="2016-05-31T08:39:00Z">
        <w:r w:rsidR="00300630">
          <w:rPr>
            <w:noProof/>
            <w:lang w:val="en-US" w:eastAsia="da-DK"/>
          </w:rPr>
          <w:t xml:space="preserve"> and health data</w:t>
        </w:r>
      </w:ins>
      <w:ins w:id="85" w:author="Frederik Trier Møller" w:date="2016-05-31T08:41:00Z">
        <w:r w:rsidR="00275EDD">
          <w:rPr>
            <w:noProof/>
            <w:lang w:val="en-US" w:eastAsia="da-DK"/>
          </w:rPr>
          <w:t>Muliger</w:t>
        </w:r>
      </w:ins>
    </w:p>
    <w:p w14:paraId="7C6AC814" w14:textId="77777777" w:rsidR="00965DA9" w:rsidRDefault="00965DA9" w:rsidP="00965DA9">
      <w:pPr>
        <w:pStyle w:val="Listeafsnit"/>
        <w:numPr>
          <w:ilvl w:val="0"/>
          <w:numId w:val="21"/>
        </w:numPr>
        <w:rPr>
          <w:noProof/>
          <w:lang w:val="en-US" w:eastAsia="da-DK"/>
        </w:rPr>
      </w:pPr>
      <w:r>
        <w:rPr>
          <w:noProof/>
          <w:lang w:val="en-US" w:eastAsia="da-DK"/>
        </w:rPr>
        <w:t>Questionaire</w:t>
      </w:r>
      <w:r w:rsidR="00BC76F7">
        <w:rPr>
          <w:noProof/>
          <w:lang w:val="en-US" w:eastAsia="da-DK"/>
        </w:rPr>
        <w:t>s</w:t>
      </w:r>
      <w:r>
        <w:rPr>
          <w:noProof/>
          <w:lang w:val="en-US" w:eastAsia="da-DK"/>
        </w:rPr>
        <w:t xml:space="preserve"> that I fill weekly</w:t>
      </w:r>
    </w:p>
    <w:p w14:paraId="278A9CD4" w14:textId="77777777" w:rsidR="00955CCE" w:rsidRDefault="00965DA9" w:rsidP="00A05482">
      <w:pPr>
        <w:rPr>
          <w:noProof/>
          <w:lang w:val="en-US" w:eastAsia="da-DK"/>
        </w:rPr>
      </w:pPr>
      <w:r>
        <w:rPr>
          <w:noProof/>
          <w:lang w:val="en-US" w:eastAsia="da-DK"/>
        </w:rPr>
        <w:t>The study poses no health risk to me</w:t>
      </w:r>
    </w:p>
    <w:p w14:paraId="0BAF4AB5" w14:textId="77777777" w:rsidR="00965DA9" w:rsidRDefault="00965DA9" w:rsidP="00965DA9">
      <w:pPr>
        <w:pStyle w:val="Listeafsnit"/>
        <w:numPr>
          <w:ilvl w:val="0"/>
          <w:numId w:val="23"/>
        </w:numPr>
        <w:rPr>
          <w:noProof/>
          <w:lang w:val="en-US" w:eastAsia="da-DK"/>
        </w:rPr>
      </w:pPr>
      <w:r>
        <w:rPr>
          <w:noProof/>
          <w:lang w:val="en-US" w:eastAsia="da-DK"/>
        </w:rPr>
        <w:t>True</w:t>
      </w:r>
    </w:p>
    <w:p w14:paraId="5ED1C57D" w14:textId="77777777" w:rsidR="00965DA9" w:rsidRDefault="00965DA9" w:rsidP="00965DA9">
      <w:pPr>
        <w:pStyle w:val="Listeafsnit"/>
        <w:numPr>
          <w:ilvl w:val="0"/>
          <w:numId w:val="23"/>
        </w:numPr>
        <w:rPr>
          <w:noProof/>
          <w:lang w:val="en-US" w:eastAsia="da-DK"/>
        </w:rPr>
      </w:pPr>
      <w:r>
        <w:rPr>
          <w:noProof/>
          <w:lang w:val="en-US" w:eastAsia="da-DK"/>
        </w:rPr>
        <w:t>False</w:t>
      </w:r>
    </w:p>
    <w:p w14:paraId="30922E0B" w14:textId="77777777" w:rsidR="00965DA9" w:rsidRDefault="00965DA9" w:rsidP="00965DA9">
      <w:pPr>
        <w:rPr>
          <w:noProof/>
          <w:lang w:val="en-US" w:eastAsia="da-DK"/>
        </w:rPr>
      </w:pPr>
      <w:r>
        <w:rPr>
          <w:noProof/>
          <w:lang w:val="en-US" w:eastAsia="da-DK"/>
        </w:rPr>
        <w:t xml:space="preserve">It is </w:t>
      </w:r>
      <w:r w:rsidR="00BC76F7">
        <w:rPr>
          <w:noProof/>
          <w:lang w:val="en-US" w:eastAsia="da-DK"/>
        </w:rPr>
        <w:t>possible to with</w:t>
      </w:r>
      <w:r>
        <w:rPr>
          <w:noProof/>
          <w:lang w:val="en-US" w:eastAsia="da-DK"/>
        </w:rPr>
        <w:t>draw my consent at any time</w:t>
      </w:r>
    </w:p>
    <w:p w14:paraId="72FD2978" w14:textId="77777777" w:rsidR="00965DA9" w:rsidRDefault="00965DA9" w:rsidP="00965DA9">
      <w:pPr>
        <w:pStyle w:val="Listeafsnit"/>
        <w:numPr>
          <w:ilvl w:val="0"/>
          <w:numId w:val="22"/>
        </w:numPr>
        <w:rPr>
          <w:noProof/>
          <w:lang w:val="en-US" w:eastAsia="da-DK"/>
        </w:rPr>
      </w:pPr>
      <w:r>
        <w:rPr>
          <w:noProof/>
          <w:lang w:val="en-US" w:eastAsia="da-DK"/>
        </w:rPr>
        <w:t>Y</w:t>
      </w:r>
      <w:r w:rsidRPr="00965DA9">
        <w:rPr>
          <w:noProof/>
          <w:lang w:val="en-US" w:eastAsia="da-DK"/>
        </w:rPr>
        <w:t>es</w:t>
      </w:r>
    </w:p>
    <w:p w14:paraId="752CD9C0" w14:textId="77777777" w:rsidR="00965DA9" w:rsidRDefault="00965DA9" w:rsidP="00965DA9">
      <w:pPr>
        <w:pStyle w:val="Listeafsnit"/>
        <w:numPr>
          <w:ilvl w:val="0"/>
          <w:numId w:val="22"/>
        </w:numPr>
        <w:rPr>
          <w:noProof/>
          <w:lang w:val="en-US" w:eastAsia="da-DK"/>
        </w:rPr>
      </w:pPr>
      <w:r>
        <w:rPr>
          <w:noProof/>
          <w:lang w:val="en-US" w:eastAsia="da-DK"/>
        </w:rPr>
        <w:lastRenderedPageBreak/>
        <w:t>No</w:t>
      </w:r>
    </w:p>
    <w:p w14:paraId="3032056A" w14:textId="022C49F6" w:rsidR="008760E1" w:rsidRDefault="002C369E">
      <w:pPr>
        <w:pStyle w:val="Overskrift1"/>
        <w:rPr>
          <w:ins w:id="86" w:author="Frederik Trier Møller" w:date="2016-05-31T08:19:00Z"/>
          <w:noProof/>
          <w:lang w:val="en-US" w:eastAsia="da-DK"/>
        </w:rPr>
        <w:pPrChange w:id="87" w:author="Frederik Trier Møller" w:date="2016-05-31T08:27:00Z">
          <w:pPr/>
        </w:pPrChange>
      </w:pPr>
      <w:ins w:id="88" w:author="Frederik Trier Møller" w:date="2016-05-31T08:19:00Z">
        <w:r>
          <w:rPr>
            <w:noProof/>
            <w:lang w:val="en-US" w:eastAsia="da-DK"/>
          </w:rPr>
          <w:t xml:space="preserve">2 </w:t>
        </w:r>
      </w:ins>
      <w:ins w:id="89" w:author="Frederik Trier Møller" w:date="2016-05-31T08:27:00Z">
        <w:r w:rsidR="00357DC1">
          <w:rPr>
            <w:noProof/>
            <w:lang w:val="en-US" w:eastAsia="da-DK"/>
          </w:rPr>
          <w:t xml:space="preserve">possible </w:t>
        </w:r>
      </w:ins>
      <w:ins w:id="90" w:author="Frederik Trier Møller" w:date="2016-05-31T08:19:00Z">
        <w:r>
          <w:rPr>
            <w:noProof/>
            <w:lang w:val="en-US" w:eastAsia="da-DK"/>
          </w:rPr>
          <w:t xml:space="preserve">messages </w:t>
        </w:r>
      </w:ins>
    </w:p>
    <w:p w14:paraId="15986158" w14:textId="6B5B2A0E" w:rsidR="002C369E" w:rsidRDefault="005B48A7">
      <w:pPr>
        <w:pStyle w:val="Listeafsnit"/>
        <w:numPr>
          <w:ilvl w:val="0"/>
          <w:numId w:val="27"/>
        </w:numPr>
        <w:rPr>
          <w:ins w:id="91" w:author="Frederik Trier Møller" w:date="2016-05-31T08:27:00Z"/>
          <w:noProof/>
          <w:lang w:val="en-US" w:eastAsia="da-DK"/>
        </w:rPr>
        <w:pPrChange w:id="92" w:author="Frederik Trier Møller" w:date="2016-05-31T08:27:00Z">
          <w:pPr/>
        </w:pPrChange>
      </w:pPr>
      <w:ins w:id="93" w:author="Frederik Trier Møller" w:date="2016-05-31T11:22:00Z">
        <w:r>
          <w:rPr>
            <w:noProof/>
            <w:lang w:val="en-US" w:eastAsia="da-DK"/>
          </w:rPr>
          <w:t xml:space="preserve">It is imortant to us that we have conveyed the information above to you </w:t>
        </w:r>
      </w:ins>
      <w:ins w:id="94" w:author="Frederik Trier Møller" w:date="2016-05-31T08:19:00Z">
        <w:r w:rsidR="002C369E" w:rsidRPr="00300630">
          <w:rPr>
            <w:noProof/>
            <w:lang w:val="en-US" w:eastAsia="da-DK"/>
          </w:rPr>
          <w:t xml:space="preserve">We urge you to revisit the information to ensure that </w:t>
        </w:r>
      </w:ins>
      <w:ins w:id="95" w:author="Frederik Trier Møller" w:date="2016-05-31T08:20:00Z">
        <w:r w:rsidR="002C369E" w:rsidRPr="00300630">
          <w:rPr>
            <w:noProof/>
            <w:lang w:val="en-US" w:eastAsia="da-DK"/>
          </w:rPr>
          <w:t>y</w:t>
        </w:r>
        <w:r w:rsidR="002C369E" w:rsidRPr="007F65F1">
          <w:rPr>
            <w:noProof/>
            <w:lang w:val="en-US" w:eastAsia="da-DK"/>
          </w:rPr>
          <w:t>ou have</w:t>
        </w:r>
      </w:ins>
      <w:ins w:id="96" w:author="Frederik Trier Møller" w:date="2016-05-31T08:19:00Z">
        <w:r w:rsidR="002C369E" w:rsidRPr="007F65F1">
          <w:rPr>
            <w:noProof/>
            <w:lang w:val="en-US" w:eastAsia="da-DK"/>
          </w:rPr>
          <w:t xml:space="preserve"> the </w:t>
        </w:r>
      </w:ins>
      <w:ins w:id="97" w:author="Frederik Trier Møller" w:date="2016-05-31T08:20:00Z">
        <w:r w:rsidR="002C369E" w:rsidRPr="00357DC1">
          <w:rPr>
            <w:noProof/>
            <w:lang w:val="en-US" w:eastAsia="da-DK"/>
          </w:rPr>
          <w:t>received</w:t>
        </w:r>
      </w:ins>
      <w:ins w:id="98" w:author="Frederik Trier Møller" w:date="2016-05-31T11:23:00Z">
        <w:r>
          <w:rPr>
            <w:noProof/>
            <w:lang w:val="en-US" w:eastAsia="da-DK"/>
          </w:rPr>
          <w:t xml:space="preserve"> adequete</w:t>
        </w:r>
      </w:ins>
      <w:ins w:id="99" w:author="Frederik Trier Møller" w:date="2016-05-31T08:20:00Z">
        <w:r w:rsidR="002C369E" w:rsidRPr="00357DC1">
          <w:rPr>
            <w:noProof/>
            <w:lang w:val="en-US" w:eastAsia="da-DK"/>
          </w:rPr>
          <w:t xml:space="preserve"> </w:t>
        </w:r>
      </w:ins>
      <w:ins w:id="100" w:author="Frederik Trier Møller" w:date="2016-05-31T08:19:00Z">
        <w:r w:rsidR="002C369E" w:rsidRPr="00357DC1">
          <w:rPr>
            <w:noProof/>
            <w:lang w:val="en-US" w:eastAsia="da-DK"/>
          </w:rPr>
          <w:t>information</w:t>
        </w:r>
      </w:ins>
      <w:ins w:id="101" w:author="Frederik Trier Møller" w:date="2016-05-31T08:20:00Z">
        <w:r w:rsidR="002C369E" w:rsidRPr="00357DC1">
          <w:rPr>
            <w:noProof/>
            <w:lang w:val="en-US" w:eastAsia="da-DK"/>
          </w:rPr>
          <w:t xml:space="preserve"> </w:t>
        </w:r>
      </w:ins>
      <w:ins w:id="102" w:author="Frederik Trier Møller" w:date="2016-05-31T11:23:00Z">
        <w:r>
          <w:rPr>
            <w:noProof/>
            <w:lang w:val="en-US" w:eastAsia="da-DK"/>
          </w:rPr>
          <w:t>t</w:t>
        </w:r>
      </w:ins>
      <w:ins w:id="103" w:author="Frederik Trier Møller" w:date="2016-05-31T08:20:00Z">
        <w:r w:rsidR="002C369E" w:rsidRPr="00357DC1">
          <w:rPr>
            <w:noProof/>
            <w:lang w:val="en-US" w:eastAsia="da-DK"/>
          </w:rPr>
          <w:t>o provide consent.</w:t>
        </w:r>
      </w:ins>
    </w:p>
    <w:p w14:paraId="6ABAA141" w14:textId="77777777" w:rsidR="00357DC1" w:rsidRPr="00300630" w:rsidRDefault="00357DC1">
      <w:pPr>
        <w:pStyle w:val="Listeafsnit"/>
        <w:numPr>
          <w:ilvl w:val="0"/>
          <w:numId w:val="27"/>
        </w:numPr>
        <w:rPr>
          <w:ins w:id="104" w:author="Frederik Trier Møller" w:date="2016-05-31T08:18:00Z"/>
          <w:noProof/>
          <w:lang w:val="en-US" w:eastAsia="da-DK"/>
        </w:rPr>
        <w:pPrChange w:id="105" w:author="Frederik Trier Møller" w:date="2016-05-31T08:27:00Z">
          <w:pPr/>
        </w:pPrChange>
      </w:pPr>
    </w:p>
    <w:p w14:paraId="54AA9003" w14:textId="1517E7D8" w:rsidR="00955CCE" w:rsidDel="00357DC1" w:rsidRDefault="002C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del w:id="106" w:author="Frederik Trier Møller" w:date="2016-05-31T08:21:00Z"/>
          <w:noProof/>
          <w:lang w:val="en-US" w:eastAsia="da-DK"/>
        </w:rPr>
        <w:pPrChange w:id="107" w:author="Frederik Trier Møller" w:date="2016-05-31T08:21:00Z">
          <w:pPr/>
        </w:pPrChange>
      </w:pPr>
      <w:ins w:id="108" w:author="Frederik Trier Møller" w:date="2016-05-31T08:21:00Z">
        <w:r>
          <w:rPr>
            <w:noProof/>
            <w:lang w:val="en-US" w:eastAsia="da-DK"/>
          </w:rPr>
          <w:t xml:space="preserve">Great, you are set to: </w:t>
        </w:r>
      </w:ins>
    </w:p>
    <w:p w14:paraId="14C9210B" w14:textId="77777777" w:rsidR="00357DC1" w:rsidRDefault="00357DC1" w:rsidP="00A05482">
      <w:pPr>
        <w:rPr>
          <w:ins w:id="109" w:author="Frederik Trier Møller" w:date="2016-05-31T08:28:00Z"/>
          <w:noProof/>
          <w:lang w:val="en-US" w:eastAsia="da-DK"/>
        </w:rPr>
      </w:pPr>
    </w:p>
    <w:p w14:paraId="3A21C923" w14:textId="3D2E12C4" w:rsidR="002C369E" w:rsidRPr="00955CCE" w:rsidRDefault="002C3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110" w:author="Frederik Trier Møller" w:date="2016-05-31T08:21:00Z"/>
          <w:noProof/>
          <w:lang w:val="en-US" w:eastAsia="da-DK"/>
        </w:rPr>
        <w:pPrChange w:id="111" w:author="Frederik Trier Møller" w:date="2016-05-31T08:21:00Z">
          <w:pPr/>
        </w:pPrChange>
      </w:pPr>
      <w:ins w:id="112" w:author="Frederik Trier Møller" w:date="2016-05-31T08:21:00Z">
        <w:r>
          <w:rPr>
            <w:noProof/>
            <w:lang w:val="en-US" w:eastAsia="da-DK"/>
          </w:rPr>
          <w:t>Go to consent</w:t>
        </w:r>
      </w:ins>
    </w:p>
    <w:p w14:paraId="2E63A745" w14:textId="77777777" w:rsidR="00515D50" w:rsidRDefault="00515D50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eastAsia="da-DK"/>
        </w:rPr>
      </w:pPr>
      <w:r>
        <w:rPr>
          <w:noProof/>
          <w:lang w:val="en-US" w:eastAsia="da-DK"/>
        </w:rPr>
        <w:br w:type="page"/>
      </w:r>
    </w:p>
    <w:p w14:paraId="4014D649" w14:textId="522057A9" w:rsidR="00955CCE" w:rsidRDefault="00515D50" w:rsidP="00515D50">
      <w:pPr>
        <w:pStyle w:val="Overskrift1"/>
        <w:rPr>
          <w:noProof/>
          <w:lang w:val="en-US" w:eastAsia="da-DK"/>
        </w:rPr>
      </w:pPr>
      <w:r>
        <w:rPr>
          <w:noProof/>
          <w:lang w:val="en-US" w:eastAsia="da-DK"/>
        </w:rPr>
        <w:lastRenderedPageBreak/>
        <w:t>Consent</w:t>
      </w:r>
      <w:ins w:id="113" w:author="Frederik Trier Møller" w:date="2016-05-31T10:57:00Z">
        <w:r w:rsidR="001A29A4">
          <w:rPr>
            <w:noProof/>
            <w:lang w:val="en-US" w:eastAsia="da-DK"/>
          </w:rPr>
          <w:t xml:space="preserve"> aproach</w:t>
        </w:r>
      </w:ins>
    </w:p>
    <w:p w14:paraId="7A6D8EA6" w14:textId="77777777" w:rsidR="00BC76F7" w:rsidRDefault="00C11692" w:rsidP="00C11692">
      <w:pPr>
        <w:rPr>
          <w:lang w:val="en-US" w:eastAsia="da-DK"/>
        </w:rPr>
      </w:pPr>
      <w:r>
        <w:rPr>
          <w:lang w:val="en-US" w:eastAsia="da-DK"/>
        </w:rPr>
        <w:t xml:space="preserve">You sign up by </w:t>
      </w:r>
    </w:p>
    <w:p w14:paraId="5806783B" w14:textId="77777777" w:rsidR="004B089D" w:rsidRPr="004B089D" w:rsidRDefault="004B089D" w:rsidP="004B089D">
      <w:pPr>
        <w:pStyle w:val="Listeafsnit"/>
        <w:numPr>
          <w:ilvl w:val="0"/>
          <w:numId w:val="25"/>
        </w:numPr>
        <w:rPr>
          <w:lang w:val="en-US" w:eastAsia="da-DK"/>
        </w:rPr>
      </w:pPr>
      <w:r>
        <w:rPr>
          <w:lang w:val="en-US" w:eastAsia="da-DK"/>
        </w:rPr>
        <w:t>C</w:t>
      </w:r>
      <w:r w:rsidR="00C11692" w:rsidRPr="004B089D">
        <w:rPr>
          <w:lang w:val="en-US" w:eastAsia="da-DK"/>
        </w:rPr>
        <w:t>hecking the boxes below</w:t>
      </w:r>
      <w:r w:rsidR="005A190D" w:rsidRPr="004B089D">
        <w:rPr>
          <w:lang w:val="en-US" w:eastAsia="da-DK"/>
        </w:rPr>
        <w:t>,</w:t>
      </w:r>
      <w:r w:rsidR="00C11692" w:rsidRPr="004B089D">
        <w:rPr>
          <w:lang w:val="en-US" w:eastAsia="da-DK"/>
        </w:rPr>
        <w:t xml:space="preserve"> </w:t>
      </w:r>
    </w:p>
    <w:p w14:paraId="0B3F4814" w14:textId="77777777" w:rsidR="004B089D" w:rsidRPr="004B089D" w:rsidRDefault="004B089D" w:rsidP="004B089D">
      <w:pPr>
        <w:pStyle w:val="Listeafsnit"/>
        <w:numPr>
          <w:ilvl w:val="0"/>
          <w:numId w:val="25"/>
        </w:numPr>
        <w:rPr>
          <w:lang w:val="en-US" w:eastAsia="da-DK"/>
        </w:rPr>
      </w:pPr>
      <w:r>
        <w:rPr>
          <w:lang w:val="en-US" w:eastAsia="da-DK"/>
        </w:rPr>
        <w:t>E</w:t>
      </w:r>
      <w:r w:rsidR="00C11692" w:rsidRPr="004B089D">
        <w:rPr>
          <w:lang w:val="en-US" w:eastAsia="da-DK"/>
        </w:rPr>
        <w:t xml:space="preserve">nter your contact information, free </w:t>
      </w:r>
      <w:proofErr w:type="spellStart"/>
      <w:r w:rsidR="00C11692" w:rsidRPr="004B089D">
        <w:rPr>
          <w:lang w:val="en-US" w:eastAsia="da-DK"/>
        </w:rPr>
        <w:t>storebox</w:t>
      </w:r>
      <w:proofErr w:type="spellEnd"/>
      <w:r w:rsidR="00C11692" w:rsidRPr="004B089D">
        <w:rPr>
          <w:lang w:val="en-US" w:eastAsia="da-DK"/>
        </w:rPr>
        <w:t xml:space="preserve"> </w:t>
      </w:r>
      <w:r w:rsidRPr="004B089D">
        <w:rPr>
          <w:lang w:val="en-US" w:eastAsia="da-DK"/>
        </w:rPr>
        <w:t>account</w:t>
      </w:r>
      <w:r w:rsidR="00C11692" w:rsidRPr="004B089D">
        <w:rPr>
          <w:lang w:val="en-US" w:eastAsia="da-DK"/>
        </w:rPr>
        <w:t xml:space="preserve"> email</w:t>
      </w:r>
      <w:r w:rsidR="00BC76F7" w:rsidRPr="004B089D">
        <w:rPr>
          <w:lang w:val="en-US" w:eastAsia="da-DK"/>
        </w:rPr>
        <w:t xml:space="preserve">, </w:t>
      </w:r>
      <w:r w:rsidRPr="004B089D">
        <w:rPr>
          <w:lang w:val="en-US" w:eastAsia="da-DK"/>
        </w:rPr>
        <w:t>if different from the above.</w:t>
      </w:r>
    </w:p>
    <w:p w14:paraId="15BCD62C" w14:textId="32607785" w:rsidR="004B089D" w:rsidRDefault="004B089D" w:rsidP="004B089D">
      <w:pPr>
        <w:pStyle w:val="Listeafsnit"/>
        <w:numPr>
          <w:ilvl w:val="0"/>
          <w:numId w:val="25"/>
        </w:numPr>
        <w:rPr>
          <w:lang w:val="en-US" w:eastAsia="da-DK"/>
        </w:rPr>
      </w:pPr>
      <w:del w:id="114" w:author="Victor Yakimov" w:date="2016-05-30T15:31:00Z">
        <w:r w:rsidDel="00E81860">
          <w:rPr>
            <w:lang w:val="en-US" w:eastAsia="da-DK"/>
          </w:rPr>
          <w:delText xml:space="preserve">Given </w:delText>
        </w:r>
      </w:del>
      <w:ins w:id="115" w:author="Victor Yakimov" w:date="2016-05-30T15:31:00Z">
        <w:r w:rsidR="00E81860">
          <w:rPr>
            <w:lang w:val="en-US" w:eastAsia="da-DK"/>
          </w:rPr>
          <w:t xml:space="preserve">Giving </w:t>
        </w:r>
      </w:ins>
      <w:r>
        <w:rPr>
          <w:lang w:val="en-US" w:eastAsia="da-DK"/>
        </w:rPr>
        <w:t>consent with the</w:t>
      </w:r>
      <w:r w:rsidR="00BC76F7" w:rsidRPr="004B089D">
        <w:rPr>
          <w:lang w:val="en-US" w:eastAsia="da-DK"/>
        </w:rPr>
        <w:t xml:space="preserve"> </w:t>
      </w:r>
      <w:r w:rsidR="00C11692" w:rsidRPr="004B089D">
        <w:rPr>
          <w:lang w:val="en-US" w:eastAsia="da-DK"/>
        </w:rPr>
        <w:t>NEM-ID</w:t>
      </w:r>
      <w:r w:rsidR="00BC76F7" w:rsidRPr="004B089D">
        <w:rPr>
          <w:lang w:val="en-US" w:eastAsia="da-DK"/>
        </w:rPr>
        <w:t xml:space="preserve"> signature</w:t>
      </w:r>
      <w:r w:rsidR="00C11692" w:rsidRPr="004B089D">
        <w:rPr>
          <w:lang w:val="en-US" w:eastAsia="da-DK"/>
        </w:rPr>
        <w:t>.</w:t>
      </w:r>
    </w:p>
    <w:p w14:paraId="08712496" w14:textId="0B10EA0A" w:rsidR="004B089D" w:rsidRPr="004B089D" w:rsidDel="00D01D65" w:rsidRDefault="004B089D" w:rsidP="004B089D">
      <w:pPr>
        <w:pStyle w:val="Listeafsnit"/>
        <w:ind w:left="360"/>
        <w:rPr>
          <w:del w:id="116" w:author="Frederik Trier Møller" w:date="2016-05-31T09:06:00Z"/>
          <w:lang w:val="en-US" w:eastAsia="da-DK"/>
        </w:rPr>
      </w:pPr>
    </w:p>
    <w:p w14:paraId="779556B8" w14:textId="22247479" w:rsidR="00955CCE" w:rsidRPr="008A6B3B" w:rsidDel="00417667" w:rsidRDefault="00955CCE" w:rsidP="008A6B3B">
      <w:pPr>
        <w:pStyle w:val="Listeafsnit"/>
        <w:numPr>
          <w:ilvl w:val="0"/>
          <w:numId w:val="20"/>
        </w:numPr>
        <w:rPr>
          <w:del w:id="117" w:author="Frederik Trier Møller" w:date="2016-05-31T08:51:00Z"/>
          <w:noProof/>
          <w:lang w:val="en-US" w:eastAsia="da-DK"/>
        </w:rPr>
      </w:pPr>
      <w:commentRangeStart w:id="118"/>
      <w:del w:id="119" w:author="Frederik Trier Møller" w:date="2016-05-31T08:51:00Z">
        <w:r w:rsidRPr="008A6B3B" w:rsidDel="00417667">
          <w:rPr>
            <w:noProof/>
            <w:lang w:val="en-US" w:eastAsia="da-DK"/>
          </w:rPr>
          <w:delText>I participate in project XX</w:delText>
        </w:r>
        <w:commentRangeEnd w:id="118"/>
        <w:r w:rsidR="007F65F1" w:rsidDel="00417667">
          <w:rPr>
            <w:rStyle w:val="Kommentarhenvisning"/>
          </w:rPr>
          <w:commentReference w:id="118"/>
        </w:r>
      </w:del>
    </w:p>
    <w:p w14:paraId="372CD4F1" w14:textId="68994FA3" w:rsidR="00955CCE" w:rsidRPr="008A6B3B" w:rsidDel="00D01D65" w:rsidRDefault="00955CCE" w:rsidP="008A6B3B">
      <w:pPr>
        <w:pStyle w:val="Listeafsnit"/>
        <w:numPr>
          <w:ilvl w:val="0"/>
          <w:numId w:val="20"/>
        </w:numPr>
        <w:rPr>
          <w:del w:id="120" w:author="Frederik Trier Møller" w:date="2016-05-31T09:06:00Z"/>
          <w:noProof/>
          <w:lang w:val="en-US" w:eastAsia="da-DK"/>
        </w:rPr>
      </w:pPr>
      <w:del w:id="121" w:author="Frederik Trier Møller" w:date="2016-05-31T09:06:00Z">
        <w:r w:rsidRPr="008A6B3B" w:rsidDel="00D01D65">
          <w:rPr>
            <w:noProof/>
            <w:lang w:val="en-US" w:eastAsia="da-DK"/>
          </w:rPr>
          <w:delText xml:space="preserve">I </w:delText>
        </w:r>
        <w:r w:rsidR="008A6B3B" w:rsidDel="00D01D65">
          <w:rPr>
            <w:noProof/>
            <w:lang w:val="en-US" w:eastAsia="da-DK"/>
          </w:rPr>
          <w:delText>accept that my</w:delText>
        </w:r>
      </w:del>
      <w:del w:id="122" w:author="Frederik Trier Møller" w:date="2016-05-31T08:52:00Z">
        <w:r w:rsidR="008A6B3B" w:rsidDel="00417667">
          <w:rPr>
            <w:noProof/>
            <w:lang w:val="en-US" w:eastAsia="da-DK"/>
          </w:rPr>
          <w:delText xml:space="preserve"> receipts</w:delText>
        </w:r>
      </w:del>
      <w:del w:id="123" w:author="Frederik Trier Møller" w:date="2016-05-31T09:06:00Z">
        <w:r w:rsidRPr="008A6B3B" w:rsidDel="00D01D65">
          <w:rPr>
            <w:noProof/>
            <w:lang w:val="en-US" w:eastAsia="da-DK"/>
          </w:rPr>
          <w:delText xml:space="preserve"> </w:delText>
        </w:r>
      </w:del>
      <w:del w:id="124" w:author="Frederik Trier Møller" w:date="2016-05-31T08:52:00Z">
        <w:r w:rsidRPr="008A6B3B" w:rsidDel="00417667">
          <w:rPr>
            <w:noProof/>
            <w:lang w:val="en-US" w:eastAsia="da-DK"/>
          </w:rPr>
          <w:delText>data</w:delText>
        </w:r>
        <w:r w:rsidR="008A6B3B" w:rsidDel="00417667">
          <w:rPr>
            <w:noProof/>
            <w:lang w:val="en-US" w:eastAsia="da-DK"/>
          </w:rPr>
          <w:delText xml:space="preserve"> is</w:delText>
        </w:r>
        <w:r w:rsidRPr="008A6B3B" w:rsidDel="00417667">
          <w:rPr>
            <w:noProof/>
            <w:lang w:val="en-US" w:eastAsia="da-DK"/>
          </w:rPr>
          <w:delText xml:space="preserve"> used </w:delText>
        </w:r>
        <w:r w:rsidR="008A6B3B" w:rsidDel="00417667">
          <w:rPr>
            <w:noProof/>
            <w:lang w:val="en-US" w:eastAsia="da-DK"/>
          </w:rPr>
          <w:delText xml:space="preserve">in </w:delText>
        </w:r>
        <w:r w:rsidRPr="008A6B3B" w:rsidDel="00417667">
          <w:rPr>
            <w:noProof/>
            <w:lang w:val="en-US" w:eastAsia="da-DK"/>
          </w:rPr>
          <w:delText>other similar projects (</w:delText>
        </w:r>
        <w:r w:rsidR="008A6B3B" w:rsidDel="00417667">
          <w:rPr>
            <w:noProof/>
            <w:lang w:val="en-US" w:eastAsia="da-DK"/>
          </w:rPr>
          <w:delText xml:space="preserve">your </w:delText>
        </w:r>
      </w:del>
      <w:del w:id="125" w:author="Frederik Trier Møller" w:date="2016-05-31T09:06:00Z">
        <w:r w:rsidRPr="008A6B3B" w:rsidDel="00D01D65">
          <w:rPr>
            <w:noProof/>
            <w:lang w:val="en-US" w:eastAsia="da-DK"/>
          </w:rPr>
          <w:delText xml:space="preserve">can be accessed </w:delText>
        </w:r>
      </w:del>
      <w:del w:id="126" w:author="Frederik Trier Møller" w:date="2016-05-31T08:52:00Z">
        <w:r w:rsidRPr="008A6B3B" w:rsidDel="00417667">
          <w:rPr>
            <w:noProof/>
            <w:lang w:val="en-US" w:eastAsia="da-DK"/>
          </w:rPr>
          <w:delText xml:space="preserve">anonymously </w:delText>
        </w:r>
      </w:del>
      <w:del w:id="127" w:author="Frederik Trier Møller" w:date="2016-05-31T09:06:00Z">
        <w:r w:rsidRPr="008A6B3B" w:rsidDel="00D01D65">
          <w:rPr>
            <w:noProof/>
            <w:lang w:val="en-US" w:eastAsia="da-DK"/>
          </w:rPr>
          <w:delText>by other researchers</w:delText>
        </w:r>
      </w:del>
      <w:del w:id="128" w:author="Frederik Trier Møller" w:date="2016-05-31T08:53:00Z">
        <w:r w:rsidRPr="008A6B3B" w:rsidDel="00417667">
          <w:rPr>
            <w:noProof/>
            <w:lang w:val="en-US" w:eastAsia="da-DK"/>
          </w:rPr>
          <w:delText xml:space="preserve">, so </w:delText>
        </w:r>
        <w:r w:rsidR="008A6B3B" w:rsidDel="00417667">
          <w:rPr>
            <w:noProof/>
            <w:lang w:val="en-US" w:eastAsia="da-DK"/>
          </w:rPr>
          <w:delText>we can</w:delText>
        </w:r>
        <w:r w:rsidRPr="008A6B3B" w:rsidDel="00417667">
          <w:rPr>
            <w:noProof/>
            <w:lang w:val="en-US" w:eastAsia="da-DK"/>
          </w:rPr>
          <w:delText xml:space="preserve"> help people with other diseases)</w:delText>
        </w:r>
      </w:del>
    </w:p>
    <w:p w14:paraId="4DF20461" w14:textId="664BA66E" w:rsidR="00955CCE" w:rsidRPr="008A6B3B" w:rsidDel="00D01D65" w:rsidRDefault="008A6B3B" w:rsidP="008A6B3B">
      <w:pPr>
        <w:pStyle w:val="Listeafsnit"/>
        <w:numPr>
          <w:ilvl w:val="0"/>
          <w:numId w:val="20"/>
        </w:numPr>
        <w:rPr>
          <w:del w:id="129" w:author="Frederik Trier Møller" w:date="2016-05-31T09:06:00Z"/>
          <w:noProof/>
          <w:lang w:val="en-US" w:eastAsia="da-DK"/>
        </w:rPr>
      </w:pPr>
      <w:del w:id="130" w:author="Frederik Trier Møller" w:date="2016-05-31T09:06:00Z">
        <w:r w:rsidDel="00D01D65">
          <w:rPr>
            <w:noProof/>
            <w:lang w:val="en-US" w:eastAsia="da-DK"/>
          </w:rPr>
          <w:delText xml:space="preserve">Please contact me if the project is </w:delText>
        </w:r>
        <w:r w:rsidR="00955CCE" w:rsidRPr="008A6B3B" w:rsidDel="00D01D65">
          <w:rPr>
            <w:noProof/>
            <w:lang w:val="en-US" w:eastAsia="da-DK"/>
          </w:rPr>
          <w:delText>expand</w:delText>
        </w:r>
        <w:r w:rsidDel="00D01D65">
          <w:rPr>
            <w:noProof/>
            <w:lang w:val="en-US" w:eastAsia="da-DK"/>
          </w:rPr>
          <w:delText>ed</w:delText>
        </w:r>
        <w:r w:rsidR="000D5DA4" w:rsidDel="00D01D65">
          <w:rPr>
            <w:noProof/>
            <w:lang w:val="en-US" w:eastAsia="da-DK"/>
          </w:rPr>
          <w:delText>.</w:delText>
        </w:r>
      </w:del>
    </w:p>
    <w:p w14:paraId="589EED7B" w14:textId="082BF589" w:rsidR="00955CCE" w:rsidRPr="008A6B3B" w:rsidDel="00D01D65" w:rsidRDefault="00955CCE" w:rsidP="008A6B3B">
      <w:pPr>
        <w:pStyle w:val="Listeafsnit"/>
        <w:rPr>
          <w:del w:id="131" w:author="Frederik Trier Møller" w:date="2016-05-31T09:06:00Z"/>
          <w:noProof/>
          <w:lang w:val="en-US" w:eastAsia="da-DK"/>
        </w:rPr>
      </w:pPr>
      <w:del w:id="132" w:author="Frederik Trier Møller" w:date="2016-05-31T09:06:00Z">
        <w:r w:rsidRPr="008A6B3B" w:rsidDel="00D01D65">
          <w:rPr>
            <w:noProof/>
            <w:lang w:val="en-US" w:eastAsia="da-DK"/>
          </w:rPr>
          <w:delText xml:space="preserve">(This could be an </w:delText>
        </w:r>
        <w:r w:rsidR="008A6B3B" w:rsidDel="00D01D65">
          <w:rPr>
            <w:noProof/>
            <w:lang w:val="en-US" w:eastAsia="da-DK"/>
          </w:rPr>
          <w:delText xml:space="preserve">app that can advise you on </w:delText>
        </w:r>
        <w:r w:rsidRPr="008A6B3B" w:rsidDel="00D01D65">
          <w:rPr>
            <w:noProof/>
            <w:lang w:val="en-US" w:eastAsia="da-DK"/>
          </w:rPr>
          <w:delText xml:space="preserve">your purchases, or that we </w:delText>
        </w:r>
        <w:r w:rsidR="007135F8" w:rsidDel="00D01D65">
          <w:rPr>
            <w:noProof/>
            <w:lang w:val="en-US" w:eastAsia="da-DK"/>
          </w:rPr>
          <w:delText xml:space="preserve">would like to use </w:delText>
        </w:r>
        <w:r w:rsidR="008A6B3B" w:rsidDel="00D01D65">
          <w:rPr>
            <w:noProof/>
            <w:lang w:val="en-US" w:eastAsia="da-DK"/>
          </w:rPr>
          <w:delText>other</w:delText>
        </w:r>
        <w:r w:rsidRPr="008A6B3B" w:rsidDel="00D01D65">
          <w:rPr>
            <w:noProof/>
            <w:lang w:val="en-US" w:eastAsia="da-DK"/>
          </w:rPr>
          <w:delText xml:space="preserve"> data sources)</w:delText>
        </w:r>
      </w:del>
    </w:p>
    <w:p w14:paraId="64096544" w14:textId="6EB252E8" w:rsidR="00955CCE" w:rsidRPr="007135F8" w:rsidDel="007F65F1" w:rsidRDefault="007135F8" w:rsidP="00CA5A64">
      <w:pPr>
        <w:pStyle w:val="Listeafsnit"/>
        <w:numPr>
          <w:ilvl w:val="0"/>
          <w:numId w:val="20"/>
        </w:numPr>
        <w:rPr>
          <w:del w:id="133" w:author="Frederik Trier Møller" w:date="2016-05-31T08:48:00Z"/>
          <w:noProof/>
          <w:lang w:val="en-US" w:eastAsia="da-DK"/>
        </w:rPr>
      </w:pPr>
      <w:del w:id="134" w:author="Frederik Trier Møller" w:date="2016-05-31T09:06:00Z">
        <w:r w:rsidRPr="007F65F1" w:rsidDel="00D01D65">
          <w:rPr>
            <w:noProof/>
            <w:lang w:val="en-US" w:eastAsia="da-DK"/>
          </w:rPr>
          <w:delText>S</w:delText>
        </w:r>
        <w:r w:rsidR="00955CCE" w:rsidRPr="007F65F1" w:rsidDel="00D01D65">
          <w:rPr>
            <w:noProof/>
            <w:lang w:val="en-US" w:eastAsia="da-DK"/>
          </w:rPr>
          <w:delText>end me newsletters about the project </w:delText>
        </w:r>
      </w:del>
    </w:p>
    <w:p w14:paraId="577EDCE2" w14:textId="4A238C89" w:rsidR="00965DA9" w:rsidRPr="007F65F1" w:rsidDel="00D01D65" w:rsidRDefault="00965DA9">
      <w:pPr>
        <w:pStyle w:val="Listeafsnit"/>
        <w:numPr>
          <w:ilvl w:val="0"/>
          <w:numId w:val="20"/>
        </w:numPr>
        <w:rPr>
          <w:del w:id="135" w:author="Frederik Trier Møller" w:date="2016-05-31T09:06:00Z"/>
          <w:rFonts w:asciiTheme="majorHAnsi" w:eastAsiaTheme="majorEastAsia" w:hAnsiTheme="majorHAnsi" w:cstheme="majorBidi"/>
          <w:noProof/>
          <w:color w:val="C00000"/>
          <w:sz w:val="32"/>
          <w:szCs w:val="32"/>
          <w:lang w:val="en-US" w:eastAsia="da-DK"/>
          <w:rPrChange w:id="136" w:author="Frederik Trier Møller" w:date="2016-05-31T08:48:00Z">
            <w:rPr>
              <w:del w:id="137" w:author="Frederik Trier Møller" w:date="2016-05-31T09:06:00Z"/>
              <w:rFonts w:asciiTheme="majorHAnsi" w:eastAsiaTheme="majorEastAsia" w:hAnsiTheme="majorHAnsi" w:cstheme="majorBidi"/>
              <w:noProof/>
              <w:color w:val="C00000"/>
              <w:sz w:val="32"/>
              <w:szCs w:val="32"/>
              <w:lang w:eastAsia="da-DK"/>
            </w:rPr>
          </w:rPrChange>
        </w:rPr>
        <w:pPrChange w:id="138" w:author="Frederik Trier Møller" w:date="2016-05-31T08:48:00Z">
          <w:pPr/>
        </w:pPrChange>
      </w:pPr>
      <w:del w:id="139" w:author="Frederik Trier Møller" w:date="2016-05-31T08:48:00Z">
        <w:r w:rsidRPr="007F65F1" w:rsidDel="007F65F1">
          <w:rPr>
            <w:noProof/>
            <w:lang w:val="en-US" w:eastAsia="da-DK"/>
            <w:rPrChange w:id="140" w:author="Frederik Trier Møller" w:date="2016-05-31T08:48:00Z">
              <w:rPr>
                <w:noProof/>
                <w:lang w:eastAsia="da-DK"/>
              </w:rPr>
            </w:rPrChange>
          </w:rPr>
          <w:lastRenderedPageBreak/>
          <w:br w:type="page"/>
        </w:r>
      </w:del>
    </w:p>
    <w:p w14:paraId="4A282E4A" w14:textId="6BC77151" w:rsidR="00D01D65" w:rsidRDefault="00D01D65">
      <w:pPr>
        <w:pStyle w:val="Overskrift1"/>
        <w:rPr>
          <w:ins w:id="141" w:author="Frederik Trier Møller" w:date="2016-05-31T09:05:00Z"/>
          <w:noProof/>
          <w:lang w:val="en-US" w:eastAsia="da-DK"/>
        </w:rPr>
        <w:pPrChange w:id="142" w:author="Frederik Trier Møller" w:date="2016-05-31T09:04:00Z">
          <w:pPr>
            <w:pStyle w:val="Listeafsnit"/>
            <w:numPr>
              <w:numId w:val="20"/>
            </w:numPr>
            <w:ind w:hanging="360"/>
          </w:pPr>
        </w:pPrChange>
      </w:pPr>
      <w:ins w:id="143" w:author="Frederik Trier Møller" w:date="2016-05-31T09:03:00Z">
        <w:r>
          <w:rPr>
            <w:noProof/>
            <w:lang w:val="en-US" w:eastAsia="da-DK"/>
          </w:rPr>
          <w:lastRenderedPageBreak/>
          <w:t>Focusing research:</w:t>
        </w:r>
      </w:ins>
    </w:p>
    <w:p w14:paraId="214D4C0E" w14:textId="1D67159C" w:rsidR="00D01D65" w:rsidRPr="00D01D65" w:rsidRDefault="00D01D65">
      <w:pPr>
        <w:rPr>
          <w:ins w:id="144" w:author="Frederik Trier Møller" w:date="2016-05-31T09:03:00Z"/>
          <w:lang w:val="en-US" w:eastAsia="da-DK"/>
          <w:rPrChange w:id="145" w:author="Frederik Trier Møller" w:date="2016-05-31T09:05:00Z">
            <w:rPr>
              <w:ins w:id="146" w:author="Frederik Trier Møller" w:date="2016-05-31T09:03:00Z"/>
              <w:noProof/>
              <w:lang w:val="en-US" w:eastAsia="da-DK"/>
            </w:rPr>
          </w:rPrChange>
        </w:rPr>
        <w:pPrChange w:id="147" w:author="Frederik Trier Møller" w:date="2016-05-31T09:05:00Z">
          <w:pPr>
            <w:pStyle w:val="Listeafsnit"/>
            <w:numPr>
              <w:numId w:val="20"/>
            </w:numPr>
            <w:ind w:hanging="360"/>
          </w:pPr>
        </w:pPrChange>
      </w:pPr>
      <w:ins w:id="148" w:author="Frederik Trier Møller" w:date="2016-05-31T09:05:00Z">
        <w:r>
          <w:rPr>
            <w:lang w:val="en-US" w:eastAsia="da-DK"/>
          </w:rPr>
          <w:t xml:space="preserve">Our </w:t>
        </w:r>
      </w:ins>
      <w:ins w:id="149" w:author="Frederik Trier Møller" w:date="2016-05-31T09:09:00Z">
        <w:r w:rsidR="009C4FDC">
          <w:rPr>
            <w:lang w:val="en-US" w:eastAsia="da-DK"/>
          </w:rPr>
          <w:t>initial</w:t>
        </w:r>
      </w:ins>
      <w:ins w:id="150" w:author="Frederik Trier Møller" w:date="2016-05-31T09:05:00Z">
        <w:r>
          <w:rPr>
            <w:lang w:val="en-US" w:eastAsia="da-DK"/>
          </w:rPr>
          <w:t xml:space="preserve"> focus will be on the </w:t>
        </w:r>
      </w:ins>
      <w:ins w:id="151" w:author="Frederik Trier Møller" w:date="2016-05-31T09:09:00Z">
        <w:r w:rsidR="009C4FDC">
          <w:rPr>
            <w:lang w:val="en-US" w:eastAsia="da-DK"/>
          </w:rPr>
          <w:t>determinants</w:t>
        </w:r>
      </w:ins>
      <w:ins w:id="152" w:author="Frederik Trier Møller" w:date="2016-05-31T09:05:00Z">
        <w:r>
          <w:rPr>
            <w:lang w:val="en-US" w:eastAsia="da-DK"/>
          </w:rPr>
          <w:t xml:space="preserve"> </w:t>
        </w:r>
      </w:ins>
      <w:ins w:id="153" w:author="Frederik Trier Møller" w:date="2016-05-31T09:09:00Z">
        <w:r w:rsidR="009C4FDC">
          <w:rPr>
            <w:lang w:val="en-US" w:eastAsia="da-DK"/>
          </w:rPr>
          <w:t xml:space="preserve">of </w:t>
        </w:r>
      </w:ins>
      <w:ins w:id="154" w:author="Frederik Trier Møller" w:date="2016-05-31T09:12:00Z">
        <w:r w:rsidR="003707DD">
          <w:rPr>
            <w:lang w:val="en-US" w:eastAsia="da-DK"/>
          </w:rPr>
          <w:t>flares in</w:t>
        </w:r>
      </w:ins>
      <w:ins w:id="155" w:author="Frederik Trier Møller" w:date="2016-05-31T09:05:00Z">
        <w:r>
          <w:rPr>
            <w:lang w:val="en-US" w:eastAsia="da-DK"/>
          </w:rPr>
          <w:t xml:space="preserve"> chronic diseases. </w:t>
        </w:r>
      </w:ins>
      <w:ins w:id="156" w:author="Frederik Trier Møller" w:date="2016-05-31T09:06:00Z">
        <w:r>
          <w:rPr>
            <w:lang w:val="en-US" w:eastAsia="da-DK"/>
          </w:rPr>
          <w:t>We therefore ask you fill out the items below:</w:t>
        </w:r>
      </w:ins>
    </w:p>
    <w:p w14:paraId="112F8B1C" w14:textId="31FFF1A7" w:rsidR="00D01D65" w:rsidRPr="003707DD" w:rsidRDefault="00D01D65">
      <w:pPr>
        <w:rPr>
          <w:ins w:id="157" w:author="Frederik Trier Møller" w:date="2016-05-31T09:03:00Z"/>
          <w:noProof/>
          <w:lang w:val="en-US" w:eastAsia="da-DK"/>
        </w:rPr>
        <w:pPrChange w:id="158" w:author="Frederik Trier Møller" w:date="2016-05-31T09:13:00Z">
          <w:pPr>
            <w:pStyle w:val="Listeafsnit"/>
            <w:numPr>
              <w:numId w:val="20"/>
            </w:numPr>
            <w:ind w:hanging="360"/>
          </w:pPr>
        </w:pPrChange>
      </w:pPr>
      <w:ins w:id="159" w:author="Frederik Trier Møller" w:date="2016-05-31T09:03:00Z">
        <w:r w:rsidRPr="003707DD">
          <w:rPr>
            <w:noProof/>
            <w:lang w:val="en-US" w:eastAsia="da-DK"/>
          </w:rPr>
          <w:t>Do you suffer from one or more chronic diseseas that you would like us to prioritze?</w:t>
        </w:r>
      </w:ins>
    </w:p>
    <w:p w14:paraId="67F87B46" w14:textId="77777777" w:rsidR="00D01D65" w:rsidRPr="00D01D65" w:rsidRDefault="00D01D65" w:rsidP="00D01D65">
      <w:pPr>
        <w:pStyle w:val="Listeafsnit"/>
        <w:numPr>
          <w:ilvl w:val="0"/>
          <w:numId w:val="20"/>
        </w:numPr>
        <w:rPr>
          <w:ins w:id="160" w:author="Frederik Trier Møller" w:date="2016-05-31T09:03:00Z"/>
          <w:noProof/>
          <w:lang w:val="en-US" w:eastAsia="da-DK"/>
        </w:rPr>
      </w:pPr>
      <w:ins w:id="161" w:author="Frederik Trier Møller" w:date="2016-05-31T09:03:00Z">
        <w:r w:rsidRPr="00D01D65">
          <w:rPr>
            <w:noProof/>
            <w:lang w:val="en-US" w:eastAsia="da-DK"/>
          </w:rPr>
          <w:t>No chronic disease checkbox.</w:t>
        </w:r>
      </w:ins>
    </w:p>
    <w:p w14:paraId="429E1EEC" w14:textId="1FAF515D" w:rsidR="00D01D65" w:rsidRPr="00D01D65" w:rsidRDefault="003707DD" w:rsidP="00D01D65">
      <w:pPr>
        <w:pStyle w:val="Listeafsnit"/>
        <w:numPr>
          <w:ilvl w:val="0"/>
          <w:numId w:val="20"/>
        </w:numPr>
        <w:rPr>
          <w:ins w:id="162" w:author="Frederik Trier Møller" w:date="2016-05-31T09:03:00Z"/>
          <w:noProof/>
          <w:bdr w:val="single" w:sz="4" w:space="0" w:color="auto"/>
          <w:lang w:val="en-US" w:eastAsia="da-DK"/>
        </w:rPr>
      </w:pPr>
      <w:ins w:id="163" w:author="Frederik Trier Møller" w:date="2016-05-31T09:16:00Z">
        <w:r>
          <w:rPr>
            <w:noProof/>
            <w:bdr w:val="single" w:sz="4" w:space="0" w:color="auto"/>
            <w:lang w:val="en-US" w:eastAsia="da-DK"/>
          </w:rPr>
          <w:t xml:space="preserve">Text with </w:t>
        </w:r>
      </w:ins>
      <w:ins w:id="164" w:author="Frederik Trier Møller" w:date="2016-05-31T09:03:00Z">
        <w:r w:rsidR="00D01D65" w:rsidRPr="00D01D65">
          <w:rPr>
            <w:noProof/>
            <w:bdr w:val="single" w:sz="4" w:space="0" w:color="auto"/>
            <w:lang w:val="en-US" w:eastAsia="da-DK"/>
          </w:rPr>
          <w:t>D</w:t>
        </w:r>
        <w:r>
          <w:rPr>
            <w:noProof/>
            <w:bdr w:val="single" w:sz="4" w:space="0" w:color="auto"/>
            <w:lang w:val="en-US" w:eastAsia="da-DK"/>
          </w:rPr>
          <w:t>ropdown</w:t>
        </w:r>
      </w:ins>
      <w:ins w:id="165" w:author="Frederik Trier Møller" w:date="2016-05-31T09:16:00Z">
        <w:r>
          <w:rPr>
            <w:noProof/>
            <w:bdr w:val="single" w:sz="4" w:space="0" w:color="auto"/>
            <w:lang w:val="en-US" w:eastAsia="da-DK"/>
          </w:rPr>
          <w:t xml:space="preserve"> selection</w:t>
        </w:r>
      </w:ins>
    </w:p>
    <w:p w14:paraId="47150C31" w14:textId="6878DB99" w:rsidR="00D01D65" w:rsidRPr="003707DD" w:rsidRDefault="003707DD">
      <w:pPr>
        <w:pStyle w:val="Listeafsnit"/>
        <w:numPr>
          <w:ilvl w:val="0"/>
          <w:numId w:val="20"/>
        </w:numPr>
        <w:rPr>
          <w:ins w:id="166" w:author="Frederik Trier Møller" w:date="2016-05-31T09:03:00Z"/>
          <w:noProof/>
          <w:bdr w:val="single" w:sz="4" w:space="0" w:color="auto"/>
          <w:lang w:val="en-US" w:eastAsia="da-DK"/>
        </w:rPr>
      </w:pPr>
      <w:ins w:id="167" w:author="Frederik Trier Møller" w:date="2016-05-31T09:16:00Z">
        <w:r>
          <w:rPr>
            <w:noProof/>
            <w:bdr w:val="single" w:sz="4" w:space="0" w:color="auto"/>
            <w:lang w:val="en-US" w:eastAsia="da-DK"/>
          </w:rPr>
          <w:t xml:space="preserve">Text with </w:t>
        </w:r>
        <w:r w:rsidRPr="00D01D65">
          <w:rPr>
            <w:noProof/>
            <w:bdr w:val="single" w:sz="4" w:space="0" w:color="auto"/>
            <w:lang w:val="en-US" w:eastAsia="da-DK"/>
          </w:rPr>
          <w:t>D</w:t>
        </w:r>
        <w:r>
          <w:rPr>
            <w:noProof/>
            <w:bdr w:val="single" w:sz="4" w:space="0" w:color="auto"/>
            <w:lang w:val="en-US" w:eastAsia="da-DK"/>
          </w:rPr>
          <w:t>ropdown selection</w:t>
        </w:r>
      </w:ins>
      <w:commentRangeStart w:id="168"/>
      <w:ins w:id="169" w:author="Frederik Trier Møller" w:date="2016-05-31T09:03:00Z">
        <w:r w:rsidR="00D01D65" w:rsidRPr="003707DD">
          <w:rPr>
            <w:noProof/>
            <w:bdr w:val="single" w:sz="4" w:space="0" w:color="auto"/>
            <w:lang w:val="en-US" w:eastAsia="da-DK"/>
          </w:rPr>
          <w:t xml:space="preserve"> 2</w:t>
        </w:r>
        <w:commentRangeEnd w:id="168"/>
        <w:r w:rsidR="00D01D65">
          <w:rPr>
            <w:rStyle w:val="Kommentarhenvisning"/>
          </w:rPr>
          <w:commentReference w:id="168"/>
        </w:r>
      </w:ins>
    </w:p>
    <w:p w14:paraId="3089AD5B" w14:textId="77777777" w:rsidR="00D01D65" w:rsidRDefault="00D01D65">
      <w:pPr>
        <w:rPr>
          <w:ins w:id="170" w:author="Frederik Trier Møller" w:date="2016-05-31T09:06:00Z"/>
          <w:noProof/>
          <w:lang w:val="en-US" w:eastAsia="da-DK"/>
        </w:rPr>
        <w:pPrChange w:id="171" w:author="Frederik Trier Møller" w:date="2016-05-31T09:15:00Z">
          <w:pPr>
            <w:ind w:left="360"/>
          </w:pPr>
        </w:pPrChange>
      </w:pPr>
    </w:p>
    <w:p w14:paraId="38ECBB9E" w14:textId="469D998E" w:rsidR="00955CCE" w:rsidRPr="009C4FDC" w:rsidRDefault="008A6B3B">
      <w:pPr>
        <w:pStyle w:val="Overskrift1"/>
        <w:rPr>
          <w:noProof/>
          <w:lang w:val="en-US" w:eastAsia="da-DK"/>
        </w:rPr>
      </w:pPr>
      <w:r w:rsidRPr="008760E1">
        <w:rPr>
          <w:noProof/>
          <w:lang w:val="en-US" w:eastAsia="da-DK"/>
          <w:rPrChange w:id="172" w:author="Frederik Trier Møller" w:date="2016-05-31T08:14:00Z">
            <w:rPr>
              <w:noProof/>
              <w:lang w:eastAsia="da-DK"/>
            </w:rPr>
          </w:rPrChange>
        </w:rPr>
        <w:t>Contact I</w:t>
      </w:r>
      <w:r w:rsidR="00955CCE" w:rsidRPr="00955CCE">
        <w:rPr>
          <w:noProof/>
          <w:lang w:val="en-US" w:eastAsia="da-DK"/>
        </w:rPr>
        <w:t>nformation:</w:t>
      </w:r>
    </w:p>
    <w:p w14:paraId="6CE67D5A" w14:textId="77777777" w:rsidR="00955CCE" w:rsidRPr="00955CCE" w:rsidRDefault="00955CCE" w:rsidP="00A05482">
      <w:pPr>
        <w:rPr>
          <w:noProof/>
          <w:lang w:val="en-US" w:eastAsia="da-DK"/>
        </w:rPr>
      </w:pPr>
      <w:r w:rsidRPr="00955CCE">
        <w:rPr>
          <w:noProof/>
          <w:lang w:eastAsia="da-DK"/>
        </w:rPr>
        <w:t></w:t>
      </w:r>
      <w:r w:rsidRPr="00955CCE">
        <w:rPr>
          <w:noProof/>
          <w:lang w:val="en-US" w:eastAsia="da-DK"/>
        </w:rPr>
        <w:t xml:space="preserve"> Email</w:t>
      </w:r>
    </w:p>
    <w:p w14:paraId="6163E78B" w14:textId="77777777" w:rsidR="00955CCE" w:rsidRPr="00955CCE" w:rsidRDefault="00955CCE" w:rsidP="00A05482">
      <w:pPr>
        <w:rPr>
          <w:noProof/>
          <w:lang w:val="en-US" w:eastAsia="da-DK"/>
        </w:rPr>
      </w:pPr>
      <w:r w:rsidRPr="00955CCE">
        <w:rPr>
          <w:noProof/>
          <w:lang w:eastAsia="da-DK"/>
        </w:rPr>
        <w:t></w:t>
      </w:r>
      <w:r w:rsidRPr="00955CCE">
        <w:rPr>
          <w:noProof/>
          <w:lang w:val="en-US" w:eastAsia="da-DK"/>
        </w:rPr>
        <w:t xml:space="preserve"> Email again</w:t>
      </w:r>
    </w:p>
    <w:p w14:paraId="50B6B775" w14:textId="77777777" w:rsidR="00955CCE" w:rsidRDefault="00955CCE" w:rsidP="00A05482">
      <w:pPr>
        <w:rPr>
          <w:noProof/>
          <w:lang w:val="en-US" w:eastAsia="da-DK"/>
        </w:rPr>
      </w:pPr>
      <w:r w:rsidRPr="00955CCE">
        <w:rPr>
          <w:noProof/>
          <w:lang w:eastAsia="da-DK"/>
        </w:rPr>
        <w:t></w:t>
      </w:r>
      <w:r w:rsidRPr="00955CCE">
        <w:rPr>
          <w:noProof/>
          <w:lang w:val="en-US" w:eastAsia="da-DK"/>
        </w:rPr>
        <w:t xml:space="preserve"> Phone</w:t>
      </w:r>
    </w:p>
    <w:p w14:paraId="0CA8D5EE" w14:textId="1E6AE576" w:rsidR="005A190D" w:rsidRPr="00955CCE" w:rsidDel="00D01D65" w:rsidRDefault="005A190D">
      <w:pPr>
        <w:rPr>
          <w:del w:id="173" w:author="Frederik Trier Møller" w:date="2016-05-31T09:03:00Z"/>
          <w:noProof/>
          <w:lang w:val="en-US" w:eastAsia="da-DK"/>
        </w:rPr>
      </w:pPr>
      <w:r w:rsidRPr="00955CCE">
        <w:rPr>
          <w:noProof/>
          <w:lang w:eastAsia="da-DK"/>
        </w:rPr>
        <w:t></w:t>
      </w:r>
      <w:r w:rsidRPr="00955CCE">
        <w:rPr>
          <w:noProof/>
          <w:lang w:val="en-US" w:eastAsia="da-DK"/>
        </w:rPr>
        <w:t xml:space="preserve"> Phone</w:t>
      </w:r>
      <w:r>
        <w:rPr>
          <w:noProof/>
          <w:lang w:val="en-US" w:eastAsia="da-DK"/>
        </w:rPr>
        <w:t xml:space="preserve"> again</w:t>
      </w:r>
    </w:p>
    <w:p w14:paraId="5D5F1572" w14:textId="781A6EB5" w:rsidR="00774EAC" w:rsidRPr="00955CCE" w:rsidDel="00D01D65" w:rsidRDefault="00955CCE">
      <w:pPr>
        <w:rPr>
          <w:del w:id="174" w:author="Frederik Trier Møller" w:date="2016-05-31T09:03:00Z"/>
          <w:noProof/>
          <w:lang w:val="en-US" w:eastAsia="da-DK"/>
        </w:rPr>
      </w:pPr>
      <w:del w:id="175" w:author="Frederik Trier Møller" w:date="2016-05-31T09:03:00Z">
        <w:r w:rsidRPr="00955CCE" w:rsidDel="00D01D65">
          <w:rPr>
            <w:noProof/>
            <w:lang w:eastAsia="da-DK"/>
          </w:rPr>
          <w:lastRenderedPageBreak/>
          <w:delText></w:delText>
        </w:r>
        <w:r w:rsidRPr="00955CCE" w:rsidDel="00D01D65">
          <w:rPr>
            <w:noProof/>
            <w:lang w:val="en-US" w:eastAsia="da-DK"/>
          </w:rPr>
          <w:delText xml:space="preserve"> Do you suffer from </w:delText>
        </w:r>
      </w:del>
      <w:del w:id="176" w:author="Frederik Trier Møller" w:date="2016-05-31T08:57:00Z">
        <w:r w:rsidRPr="00955CCE" w:rsidDel="00774EAC">
          <w:rPr>
            <w:noProof/>
            <w:lang w:val="en-US" w:eastAsia="da-DK"/>
          </w:rPr>
          <w:delText xml:space="preserve">one of </w:delText>
        </w:r>
        <w:r w:rsidR="008A6B3B" w:rsidDel="00774EAC">
          <w:rPr>
            <w:noProof/>
            <w:lang w:val="en-US" w:eastAsia="da-DK"/>
          </w:rPr>
          <w:delText>these focus diseases?</w:delText>
        </w:r>
      </w:del>
      <w:del w:id="177" w:author="Frederik Trier Møller" w:date="2016-05-31T08:59:00Z">
        <w:r w:rsidR="008A6B3B" w:rsidDel="00774EAC">
          <w:rPr>
            <w:noProof/>
            <w:lang w:val="en-US" w:eastAsia="da-DK"/>
          </w:rPr>
          <w:delText xml:space="preserve"> </w:delText>
        </w:r>
      </w:del>
      <w:commentRangeStart w:id="178"/>
      <w:commentRangeStart w:id="179"/>
      <w:del w:id="180" w:author="Frederik Trier Møller" w:date="2016-05-31T08:48:00Z">
        <w:r w:rsidR="008A6B3B" w:rsidRPr="007135F8" w:rsidDel="007F65F1">
          <w:rPr>
            <w:noProof/>
            <w:bdr w:val="single" w:sz="4" w:space="0" w:color="auto"/>
            <w:lang w:val="en-US" w:eastAsia="da-DK"/>
          </w:rPr>
          <w:delText>Drop down Menu</w:delText>
        </w:r>
      </w:del>
      <w:del w:id="181" w:author="Frederik Trier Møller" w:date="2016-05-31T08:59:00Z">
        <w:r w:rsidR="008A6B3B" w:rsidRPr="007135F8" w:rsidDel="00774EAC">
          <w:rPr>
            <w:noProof/>
            <w:bdr w:val="single" w:sz="4" w:space="0" w:color="auto"/>
            <w:lang w:val="en-US" w:eastAsia="da-DK"/>
          </w:rPr>
          <w:delText>.</w:delText>
        </w:r>
        <w:commentRangeEnd w:id="178"/>
        <w:r w:rsidR="00E81860" w:rsidDel="00774EAC">
          <w:rPr>
            <w:rStyle w:val="Kommentarhenvisning"/>
          </w:rPr>
          <w:commentReference w:id="178"/>
        </w:r>
      </w:del>
      <w:commentRangeEnd w:id="179"/>
      <w:del w:id="182" w:author="Frederik Trier Møller" w:date="2016-05-31T09:03:00Z">
        <w:r w:rsidR="00774EAC" w:rsidDel="00D01D65">
          <w:rPr>
            <w:rStyle w:val="Kommentarhenvisning"/>
          </w:rPr>
          <w:commentReference w:id="179"/>
        </w:r>
      </w:del>
    </w:p>
    <w:p w14:paraId="2BA97C65" w14:textId="291615F5" w:rsidR="00D01D65" w:rsidRDefault="00D01D65">
      <w:pPr>
        <w:rPr>
          <w:ins w:id="183" w:author="Frederik Trier Møller" w:date="2016-05-31T09:02:00Z"/>
          <w:rFonts w:asciiTheme="majorHAnsi" w:eastAsiaTheme="majorEastAsia" w:hAnsiTheme="majorHAnsi" w:cstheme="majorBidi"/>
          <w:noProof/>
          <w:color w:val="C00000"/>
          <w:sz w:val="32"/>
          <w:szCs w:val="32"/>
          <w:lang w:val="en-US" w:eastAsia="da-DK"/>
        </w:rPr>
      </w:pPr>
    </w:p>
    <w:p w14:paraId="29415BCB" w14:textId="09C0271F" w:rsidR="00955CCE" w:rsidRPr="00955CCE" w:rsidRDefault="00955CCE" w:rsidP="000D5DA4">
      <w:pPr>
        <w:pStyle w:val="Overskrift1"/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 xml:space="preserve">Storebox </w:t>
      </w:r>
      <w:r w:rsidR="00C11692">
        <w:rPr>
          <w:noProof/>
          <w:lang w:val="en-US" w:eastAsia="da-DK"/>
        </w:rPr>
        <w:t>account</w:t>
      </w:r>
      <w:r w:rsidRPr="00955CCE">
        <w:rPr>
          <w:noProof/>
          <w:lang w:val="en-US" w:eastAsia="da-DK"/>
        </w:rPr>
        <w:t>?</w:t>
      </w:r>
    </w:p>
    <w:p w14:paraId="4B6B4A3F" w14:textId="77777777" w:rsidR="00955CCE" w:rsidRDefault="00955CCE" w:rsidP="00A05482">
      <w:pPr>
        <w:rPr>
          <w:noProof/>
          <w:lang w:val="en-US" w:eastAsia="da-DK"/>
        </w:rPr>
      </w:pPr>
      <w:r w:rsidRPr="00955CCE">
        <w:rPr>
          <w:noProof/>
          <w:lang w:eastAsia="da-DK"/>
        </w:rPr>
        <w:t></w:t>
      </w:r>
      <w:r w:rsidR="008A6B3B">
        <w:rPr>
          <w:noProof/>
          <w:lang w:val="en-US" w:eastAsia="da-DK"/>
        </w:rPr>
        <w:t xml:space="preserve"> Y</w:t>
      </w:r>
      <w:r w:rsidRPr="00955CCE">
        <w:rPr>
          <w:noProof/>
          <w:lang w:val="en-US" w:eastAsia="da-DK"/>
        </w:rPr>
        <w:t>es</w:t>
      </w:r>
      <w:r w:rsidR="008A6B3B">
        <w:rPr>
          <w:noProof/>
          <w:lang w:val="en-US" w:eastAsia="da-DK"/>
        </w:rPr>
        <w:t xml:space="preserve"> -</w:t>
      </w:r>
      <w:r w:rsidRPr="00955CCE">
        <w:rPr>
          <w:noProof/>
          <w:lang w:val="en-US" w:eastAsia="da-DK"/>
        </w:rPr>
        <w:t>&gt;</w:t>
      </w:r>
    </w:p>
    <w:p w14:paraId="6E0C2202" w14:textId="77777777" w:rsidR="004B089D" w:rsidRPr="004B089D" w:rsidRDefault="004B089D" w:rsidP="004B089D">
      <w:pPr>
        <w:pStyle w:val="Listeafsnit"/>
        <w:numPr>
          <w:ilvl w:val="0"/>
          <w:numId w:val="26"/>
        </w:numPr>
        <w:rPr>
          <w:noProof/>
          <w:lang w:val="en-US" w:eastAsia="da-DK"/>
        </w:rPr>
      </w:pPr>
      <w:r>
        <w:rPr>
          <w:noProof/>
          <w:lang w:val="en-US" w:eastAsia="da-DK"/>
        </w:rPr>
        <w:t>The same as</w:t>
      </w:r>
      <w:r w:rsidRPr="004B089D">
        <w:rPr>
          <w:noProof/>
          <w:lang w:val="en-US" w:eastAsia="da-DK"/>
        </w:rPr>
        <w:t xml:space="preserve"> aboove </w:t>
      </w:r>
      <w:r>
        <w:rPr>
          <w:noProof/>
          <w:lang w:val="en-US" w:eastAsia="da-DK"/>
        </w:rPr>
        <w:t>(autofills)</w:t>
      </w:r>
    </w:p>
    <w:p w14:paraId="62819FBC" w14:textId="77777777" w:rsidR="00955CCE" w:rsidRPr="00955CCE" w:rsidRDefault="00955CCE" w:rsidP="00A05482">
      <w:pPr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>1. Storebox email account</w:t>
      </w:r>
    </w:p>
    <w:p w14:paraId="21D9D6A0" w14:textId="77777777" w:rsidR="00955CCE" w:rsidRPr="00955CCE" w:rsidRDefault="00955CCE" w:rsidP="00A05482">
      <w:pPr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>2. Storebox email again</w:t>
      </w:r>
    </w:p>
    <w:p w14:paraId="3D0B7E1C" w14:textId="77777777" w:rsidR="008A6B3B" w:rsidRPr="00955CCE" w:rsidRDefault="00955CCE" w:rsidP="00A05482">
      <w:pPr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>3. Storebox tel no.</w:t>
      </w:r>
      <w:r w:rsidR="004B089D">
        <w:rPr>
          <w:noProof/>
          <w:lang w:val="en-US" w:eastAsia="da-DK"/>
        </w:rPr>
        <w:t xml:space="preserve"> </w:t>
      </w:r>
      <w:r w:rsidR="008A6B3B">
        <w:rPr>
          <w:noProof/>
          <w:lang w:val="en-US" w:eastAsia="da-DK"/>
        </w:rPr>
        <w:t>Storebox tel no. again.</w:t>
      </w:r>
    </w:p>
    <w:p w14:paraId="7CF1C4AC" w14:textId="7D3E73E3" w:rsidR="00C11692" w:rsidRDefault="00955CCE" w:rsidP="00A05482">
      <w:pPr>
        <w:rPr>
          <w:ins w:id="184" w:author="Frederik Trier Møller" w:date="2016-05-31T09:08:00Z"/>
          <w:noProof/>
          <w:lang w:val="en-US" w:eastAsia="da-DK"/>
        </w:rPr>
      </w:pPr>
      <w:r w:rsidRPr="00955CCE">
        <w:rPr>
          <w:noProof/>
          <w:lang w:eastAsia="da-DK"/>
        </w:rPr>
        <w:t></w:t>
      </w:r>
      <w:r w:rsidRPr="00955CCE">
        <w:rPr>
          <w:noProof/>
          <w:lang w:val="en-US" w:eastAsia="da-DK"/>
        </w:rPr>
        <w:t xml:space="preserve"> no-&gt;You will get a link to </w:t>
      </w:r>
      <w:r w:rsidR="000D5DA4">
        <w:rPr>
          <w:noProof/>
          <w:lang w:val="en-US" w:eastAsia="da-DK"/>
        </w:rPr>
        <w:t>create a</w:t>
      </w:r>
      <w:r w:rsidRPr="00955CCE">
        <w:rPr>
          <w:noProof/>
          <w:lang w:val="en-US" w:eastAsia="da-DK"/>
        </w:rPr>
        <w:t xml:space="preserve"> storebox</w:t>
      </w:r>
      <w:r w:rsidR="000D5DA4">
        <w:rPr>
          <w:noProof/>
          <w:lang w:val="en-US" w:eastAsia="da-DK"/>
        </w:rPr>
        <w:t xml:space="preserve"> account at the reciept page.</w:t>
      </w:r>
      <w:r w:rsidR="00C11692" w:rsidRPr="00C11692">
        <w:rPr>
          <w:noProof/>
          <w:lang w:val="en-US" w:eastAsia="da-DK"/>
        </w:rPr>
        <w:t xml:space="preserve"> </w:t>
      </w:r>
      <w:ins w:id="185" w:author="Frederik Trier Møller" w:date="2016-05-31T08:56:00Z">
        <w:r w:rsidR="00774EAC">
          <w:rPr>
            <w:noProof/>
            <w:lang w:val="en-US" w:eastAsia="da-DK"/>
          </w:rPr>
          <w:t xml:space="preserve"> Remember to use the same mail as above.</w:t>
        </w:r>
      </w:ins>
    </w:p>
    <w:p w14:paraId="71679A42" w14:textId="77777777" w:rsidR="009C4FDC" w:rsidRDefault="009C4FDC" w:rsidP="009C4FDC">
      <w:pPr>
        <w:pStyle w:val="Overskrift1"/>
        <w:rPr>
          <w:ins w:id="186" w:author="Frederik Trier Møller" w:date="2016-05-31T09:08:00Z"/>
          <w:noProof/>
          <w:lang w:val="en-US" w:eastAsia="da-DK"/>
        </w:rPr>
      </w:pPr>
      <w:ins w:id="187" w:author="Frederik Trier Møller" w:date="2016-05-31T09:08:00Z">
        <w:r>
          <w:rPr>
            <w:noProof/>
            <w:lang w:val="en-US" w:eastAsia="da-DK"/>
          </w:rPr>
          <w:t>Consent</w:t>
        </w:r>
      </w:ins>
    </w:p>
    <w:p w14:paraId="4D2DCEE9" w14:textId="2E95B91C" w:rsidR="009C4FDC" w:rsidDel="009C4FDC" w:rsidRDefault="009C4FDC" w:rsidP="00A05482">
      <w:pPr>
        <w:rPr>
          <w:del w:id="188" w:author="Frederik Trier Møller" w:date="2016-05-31T09:08:00Z"/>
          <w:noProof/>
          <w:lang w:val="en-US" w:eastAsia="da-DK"/>
        </w:rPr>
      </w:pPr>
    </w:p>
    <w:p w14:paraId="39C550A0" w14:textId="58FA0610" w:rsidR="009C4FDC" w:rsidRPr="008A6B3B" w:rsidRDefault="009C4FDC" w:rsidP="009C4FDC">
      <w:pPr>
        <w:pStyle w:val="Listeafsnit"/>
        <w:numPr>
          <w:ilvl w:val="0"/>
          <w:numId w:val="20"/>
        </w:numPr>
        <w:rPr>
          <w:ins w:id="189" w:author="Frederik Trier Møller" w:date="2016-05-31T09:07:00Z"/>
          <w:noProof/>
          <w:lang w:val="en-US" w:eastAsia="da-DK"/>
        </w:rPr>
      </w:pPr>
      <w:ins w:id="190" w:author="Frederik Trier Møller" w:date="2016-05-31T09:07:00Z">
        <w:r w:rsidRPr="008A6B3B">
          <w:rPr>
            <w:noProof/>
            <w:lang w:val="en-US" w:eastAsia="da-DK"/>
          </w:rPr>
          <w:lastRenderedPageBreak/>
          <w:t xml:space="preserve">I </w:t>
        </w:r>
        <w:r>
          <w:rPr>
            <w:noProof/>
            <w:lang w:val="en-US" w:eastAsia="da-DK"/>
          </w:rPr>
          <w:t>accept that my</w:t>
        </w:r>
        <w:r w:rsidRPr="008A6B3B">
          <w:rPr>
            <w:noProof/>
            <w:lang w:val="en-US" w:eastAsia="da-DK"/>
          </w:rPr>
          <w:t xml:space="preserve"> </w:t>
        </w:r>
        <w:r>
          <w:rPr>
            <w:noProof/>
            <w:lang w:val="en-US" w:eastAsia="da-DK"/>
          </w:rPr>
          <w:t xml:space="preserve">de-didentifed data </w:t>
        </w:r>
        <w:r w:rsidRPr="008A6B3B">
          <w:rPr>
            <w:noProof/>
            <w:lang w:val="en-US" w:eastAsia="da-DK"/>
          </w:rPr>
          <w:t>can be accessed by other researchers</w:t>
        </w:r>
      </w:ins>
      <w:ins w:id="191" w:author="Frederik Trier Møller" w:date="2016-06-08T10:42:00Z">
        <w:r w:rsidR="00507C6C">
          <w:rPr>
            <w:noProof/>
            <w:lang w:val="en-US" w:eastAsia="da-DK"/>
          </w:rPr>
          <w:t xml:space="preserve"> including  other countries</w:t>
        </w:r>
      </w:ins>
      <w:ins w:id="192" w:author="Frederik Trier Møller" w:date="2016-05-31T09:07:00Z">
        <w:r>
          <w:rPr>
            <w:noProof/>
            <w:lang w:val="en-US" w:eastAsia="da-DK"/>
          </w:rPr>
          <w:t>.</w:t>
        </w:r>
      </w:ins>
    </w:p>
    <w:p w14:paraId="61B2E589" w14:textId="77777777" w:rsidR="009C4FDC" w:rsidRPr="008A6B3B" w:rsidRDefault="009C4FDC" w:rsidP="009C4FDC">
      <w:pPr>
        <w:pStyle w:val="Listeafsnit"/>
        <w:numPr>
          <w:ilvl w:val="0"/>
          <w:numId w:val="20"/>
        </w:numPr>
        <w:rPr>
          <w:ins w:id="193" w:author="Frederik Trier Møller" w:date="2016-05-31T09:07:00Z"/>
          <w:noProof/>
          <w:lang w:val="en-US" w:eastAsia="da-DK"/>
        </w:rPr>
      </w:pPr>
      <w:ins w:id="194" w:author="Frederik Trier Møller" w:date="2016-05-31T09:07:00Z">
        <w:r>
          <w:rPr>
            <w:noProof/>
            <w:lang w:val="en-US" w:eastAsia="da-DK"/>
          </w:rPr>
          <w:t xml:space="preserve">Please contact me if the project is </w:t>
        </w:r>
        <w:r w:rsidRPr="008A6B3B">
          <w:rPr>
            <w:noProof/>
            <w:lang w:val="en-US" w:eastAsia="da-DK"/>
          </w:rPr>
          <w:t>expand</w:t>
        </w:r>
        <w:r>
          <w:rPr>
            <w:noProof/>
            <w:lang w:val="en-US" w:eastAsia="da-DK"/>
          </w:rPr>
          <w:t>ed.</w:t>
        </w:r>
      </w:ins>
    </w:p>
    <w:p w14:paraId="271CA9B0" w14:textId="77777777" w:rsidR="009C4FDC" w:rsidRPr="008A6B3B" w:rsidRDefault="009C4FDC" w:rsidP="009C4FDC">
      <w:pPr>
        <w:pStyle w:val="Listeafsnit"/>
        <w:rPr>
          <w:ins w:id="195" w:author="Frederik Trier Møller" w:date="2016-05-31T09:07:00Z"/>
          <w:noProof/>
          <w:lang w:val="en-US" w:eastAsia="da-DK"/>
        </w:rPr>
      </w:pPr>
      <w:ins w:id="196" w:author="Frederik Trier Møller" w:date="2016-05-31T09:07:00Z">
        <w:r w:rsidRPr="008A6B3B">
          <w:rPr>
            <w:noProof/>
            <w:lang w:val="en-US" w:eastAsia="da-DK"/>
          </w:rPr>
          <w:t xml:space="preserve">(This could be an </w:t>
        </w:r>
        <w:r>
          <w:rPr>
            <w:noProof/>
            <w:lang w:val="en-US" w:eastAsia="da-DK"/>
          </w:rPr>
          <w:t xml:space="preserve">app that can advise you on </w:t>
        </w:r>
        <w:r w:rsidRPr="008A6B3B">
          <w:rPr>
            <w:noProof/>
            <w:lang w:val="en-US" w:eastAsia="da-DK"/>
          </w:rPr>
          <w:t xml:space="preserve">your purchases, or that we </w:t>
        </w:r>
        <w:r>
          <w:rPr>
            <w:noProof/>
            <w:lang w:val="en-US" w:eastAsia="da-DK"/>
          </w:rPr>
          <w:t>would like to use other</w:t>
        </w:r>
        <w:r w:rsidRPr="008A6B3B">
          <w:rPr>
            <w:noProof/>
            <w:lang w:val="en-US" w:eastAsia="da-DK"/>
          </w:rPr>
          <w:t xml:space="preserve"> data sources)</w:t>
        </w:r>
      </w:ins>
    </w:p>
    <w:p w14:paraId="11A69484" w14:textId="77777777" w:rsidR="009C4FDC" w:rsidRPr="001C13A9" w:rsidRDefault="009C4FDC" w:rsidP="009C4FDC">
      <w:pPr>
        <w:pStyle w:val="Listeafsnit"/>
        <w:numPr>
          <w:ilvl w:val="0"/>
          <w:numId w:val="20"/>
        </w:numPr>
        <w:rPr>
          <w:ins w:id="197" w:author="Frederik Trier Møller" w:date="2016-05-31T09:07:00Z"/>
          <w:rFonts w:asciiTheme="majorHAnsi" w:eastAsiaTheme="majorEastAsia" w:hAnsiTheme="majorHAnsi" w:cstheme="majorBidi"/>
          <w:noProof/>
          <w:color w:val="C00000"/>
          <w:sz w:val="32"/>
          <w:szCs w:val="32"/>
          <w:lang w:val="en-US" w:eastAsia="da-DK"/>
        </w:rPr>
      </w:pPr>
      <w:ins w:id="198" w:author="Frederik Trier Møller" w:date="2016-05-31T09:07:00Z">
        <w:r w:rsidRPr="007F65F1">
          <w:rPr>
            <w:noProof/>
            <w:lang w:val="en-US" w:eastAsia="da-DK"/>
          </w:rPr>
          <w:t>S</w:t>
        </w:r>
        <w:r w:rsidRPr="001C13A9">
          <w:rPr>
            <w:noProof/>
            <w:lang w:val="en-US" w:eastAsia="da-DK"/>
          </w:rPr>
          <w:t>end me newsletters about the project </w:t>
        </w:r>
      </w:ins>
    </w:p>
    <w:p w14:paraId="6212E5C8" w14:textId="374AD72E" w:rsidR="00C11692" w:rsidDel="009C4FDC" w:rsidRDefault="00C11692" w:rsidP="00C11692">
      <w:pPr>
        <w:pStyle w:val="Overskrift1"/>
        <w:rPr>
          <w:del w:id="199" w:author="Frederik Trier Møller" w:date="2016-05-31T09:08:00Z"/>
          <w:noProof/>
          <w:lang w:val="en-US" w:eastAsia="da-DK"/>
        </w:rPr>
      </w:pPr>
      <w:del w:id="200" w:author="Frederik Trier Møller" w:date="2016-05-31T09:08:00Z">
        <w:r w:rsidDel="009C4FDC">
          <w:rPr>
            <w:noProof/>
            <w:lang w:val="en-US" w:eastAsia="da-DK"/>
          </w:rPr>
          <w:lastRenderedPageBreak/>
          <w:delText>NEM id consent</w:delText>
        </w:r>
      </w:del>
    </w:p>
    <w:p w14:paraId="0A0607B2" w14:textId="6AD31A6F" w:rsidR="00955CCE" w:rsidRPr="00955CCE" w:rsidDel="009C4FDC" w:rsidRDefault="00C11692" w:rsidP="00A05482">
      <w:pPr>
        <w:rPr>
          <w:del w:id="201" w:author="Frederik Trier Møller" w:date="2016-05-31T09:08:00Z"/>
          <w:noProof/>
          <w:lang w:val="en-US" w:eastAsia="da-DK"/>
        </w:rPr>
      </w:pPr>
      <w:r>
        <w:rPr>
          <w:noProof/>
          <w:lang w:eastAsia="da-DK"/>
        </w:rPr>
        <w:drawing>
          <wp:inline distT="0" distB="0" distL="0" distR="0" wp14:anchorId="2580A857" wp14:editId="0FE1F726">
            <wp:extent cx="2292001" cy="1966823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6659" cy="201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E991" w14:textId="77777777" w:rsidR="00C11692" w:rsidRDefault="00C11692">
      <w:pPr>
        <w:rPr>
          <w:rFonts w:asciiTheme="majorHAnsi" w:eastAsiaTheme="majorEastAsia" w:hAnsiTheme="majorHAnsi" w:cstheme="majorBidi"/>
          <w:noProof/>
          <w:color w:val="C00000"/>
          <w:sz w:val="32"/>
          <w:szCs w:val="32"/>
          <w:lang w:val="en-US" w:eastAsia="da-DK"/>
        </w:rPr>
      </w:pPr>
      <w:r>
        <w:rPr>
          <w:noProof/>
          <w:lang w:val="en-US" w:eastAsia="da-DK"/>
        </w:rPr>
        <w:br w:type="page"/>
      </w:r>
    </w:p>
    <w:p w14:paraId="5B4A3877" w14:textId="77777777" w:rsidR="00955CCE" w:rsidRDefault="008A6B3B" w:rsidP="008A6B3B">
      <w:pPr>
        <w:pStyle w:val="Overskrift1"/>
        <w:rPr>
          <w:noProof/>
          <w:lang w:val="en-US" w:eastAsia="da-DK"/>
        </w:rPr>
      </w:pPr>
      <w:r>
        <w:rPr>
          <w:noProof/>
          <w:lang w:val="en-US" w:eastAsia="da-DK"/>
        </w:rPr>
        <w:lastRenderedPageBreak/>
        <w:t>R</w:t>
      </w:r>
      <w:r w:rsidR="00955CCE" w:rsidRPr="00955CCE">
        <w:rPr>
          <w:noProof/>
          <w:lang w:val="en-US" w:eastAsia="da-DK"/>
        </w:rPr>
        <w:t>eceipt Page</w:t>
      </w:r>
    </w:p>
    <w:p w14:paraId="4965106F" w14:textId="77777777" w:rsidR="007135F8" w:rsidRDefault="007135F8" w:rsidP="00A05482">
      <w:pPr>
        <w:rPr>
          <w:noProof/>
          <w:lang w:val="en-US" w:eastAsia="da-DK"/>
        </w:rPr>
      </w:pPr>
    </w:p>
    <w:p w14:paraId="45345F0C" w14:textId="20160802" w:rsidR="00955CCE" w:rsidRPr="00955CCE" w:rsidRDefault="007135F8" w:rsidP="00A05482">
      <w:pPr>
        <w:rPr>
          <w:noProof/>
          <w:lang w:val="en-US" w:eastAsia="da-DK"/>
        </w:rPr>
      </w:pPr>
      <w:r>
        <w:rPr>
          <w:noProof/>
          <w:lang w:val="en-US" w:eastAsia="da-DK"/>
        </w:rPr>
        <w:t xml:space="preserve">Thank you for </w:t>
      </w:r>
      <w:del w:id="202" w:author="Frederik Trier Møller" w:date="2016-05-31T09:02:00Z">
        <w:r w:rsidDel="00D01D65">
          <w:rPr>
            <w:noProof/>
            <w:lang w:val="en-US" w:eastAsia="da-DK"/>
          </w:rPr>
          <w:delText xml:space="preserve">your </w:delText>
        </w:r>
      </w:del>
      <w:r>
        <w:rPr>
          <w:noProof/>
          <w:lang w:val="en-US" w:eastAsia="da-DK"/>
        </w:rPr>
        <w:t>participating</w:t>
      </w:r>
      <w:r w:rsidR="00955CCE" w:rsidRPr="00955CCE">
        <w:rPr>
          <w:noProof/>
          <w:lang w:val="en-US" w:eastAsia="da-DK"/>
        </w:rPr>
        <w:t xml:space="preserve"> in the project.</w:t>
      </w:r>
    </w:p>
    <w:p w14:paraId="052F1858" w14:textId="3B031718" w:rsidR="00955CCE" w:rsidRPr="00955CCE" w:rsidRDefault="004B089D" w:rsidP="00A05482">
      <w:pPr>
        <w:rPr>
          <w:noProof/>
          <w:lang w:val="en-US" w:eastAsia="da-DK"/>
        </w:rPr>
      </w:pPr>
      <w:r>
        <w:rPr>
          <w:noProof/>
          <w:lang w:val="en-US" w:eastAsia="da-DK"/>
        </w:rPr>
        <w:t>A copy of this</w:t>
      </w:r>
      <w:r w:rsidR="00955CCE" w:rsidRPr="00955CCE">
        <w:rPr>
          <w:noProof/>
          <w:lang w:val="en-US" w:eastAsia="da-DK"/>
        </w:rPr>
        <w:t xml:space="preserve"> receipt and your consent has been sent to</w:t>
      </w:r>
      <w:del w:id="203" w:author="Victor Yakimov" w:date="2016-05-30T15:36:00Z">
        <w:r w:rsidR="00955CCE" w:rsidRPr="00955CCE" w:rsidDel="000F5A76">
          <w:rPr>
            <w:noProof/>
            <w:lang w:val="en-US" w:eastAsia="da-DK"/>
          </w:rPr>
          <w:delText xml:space="preserve"> sent to</w:delText>
        </w:r>
      </w:del>
      <w:r w:rsidR="00955CCE" w:rsidRPr="00955CCE">
        <w:rPr>
          <w:noProof/>
          <w:lang w:val="en-US" w:eastAsia="da-DK"/>
        </w:rPr>
        <w:t xml:space="preserve"> XXX</w:t>
      </w:r>
      <w:r>
        <w:rPr>
          <w:noProof/>
          <w:lang w:val="en-US" w:eastAsia="da-DK"/>
        </w:rPr>
        <w:t>@XXX.XX</w:t>
      </w:r>
    </w:p>
    <w:p w14:paraId="7AC5984B" w14:textId="77777777" w:rsidR="00955CCE" w:rsidRPr="004B089D" w:rsidRDefault="00955CCE" w:rsidP="00A05482">
      <w:pPr>
        <w:rPr>
          <w:b/>
          <w:noProof/>
          <w:lang w:val="en-US" w:eastAsia="da-DK"/>
        </w:rPr>
      </w:pPr>
      <w:r w:rsidRPr="004B089D">
        <w:rPr>
          <w:b/>
          <w:noProof/>
          <w:lang w:val="en-US" w:eastAsia="da-DK"/>
        </w:rPr>
        <w:t xml:space="preserve">If you </w:t>
      </w:r>
      <w:r w:rsidR="000D5DA4" w:rsidRPr="004B089D">
        <w:rPr>
          <w:b/>
          <w:noProof/>
          <w:lang w:val="en-US" w:eastAsia="da-DK"/>
        </w:rPr>
        <w:t xml:space="preserve">do </w:t>
      </w:r>
      <w:r w:rsidRPr="004B089D">
        <w:rPr>
          <w:b/>
          <w:noProof/>
          <w:lang w:val="en-US" w:eastAsia="da-DK"/>
        </w:rPr>
        <w:t xml:space="preserve">not </w:t>
      </w:r>
      <w:r w:rsidR="000D5DA4" w:rsidRPr="004B089D">
        <w:rPr>
          <w:b/>
          <w:noProof/>
          <w:lang w:val="en-US" w:eastAsia="da-DK"/>
        </w:rPr>
        <w:t xml:space="preserve">have a </w:t>
      </w:r>
      <w:r w:rsidRPr="004B089D">
        <w:rPr>
          <w:b/>
          <w:noProof/>
          <w:lang w:val="en-US" w:eastAsia="da-DK"/>
        </w:rPr>
        <w:t>storebox</w:t>
      </w:r>
      <w:r w:rsidR="000D5DA4" w:rsidRPr="004B089D">
        <w:rPr>
          <w:b/>
          <w:noProof/>
          <w:lang w:val="en-US" w:eastAsia="da-DK"/>
        </w:rPr>
        <w:t xml:space="preserve"> account </w:t>
      </w:r>
      <w:r w:rsidRPr="004B089D">
        <w:rPr>
          <w:b/>
          <w:noProof/>
          <w:lang w:val="en-US" w:eastAsia="da-DK"/>
        </w:rPr>
        <w:t>:</w:t>
      </w:r>
    </w:p>
    <w:p w14:paraId="09707B85" w14:textId="77777777" w:rsidR="00955CCE" w:rsidRPr="00955CCE" w:rsidRDefault="00955CCE" w:rsidP="00A05482">
      <w:pPr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 xml:space="preserve">Use the </w:t>
      </w:r>
      <w:r w:rsidR="005A190D">
        <w:rPr>
          <w:noProof/>
          <w:lang w:val="en-US" w:eastAsia="da-DK"/>
        </w:rPr>
        <w:t xml:space="preserve">contact email and phone number you entered </w:t>
      </w:r>
      <w:r w:rsidRPr="00955CCE">
        <w:rPr>
          <w:noProof/>
          <w:lang w:val="en-US" w:eastAsia="da-DK"/>
        </w:rPr>
        <w:t>above and register here:</w:t>
      </w:r>
    </w:p>
    <w:p w14:paraId="3B3F63F9" w14:textId="77777777" w:rsidR="00955CCE" w:rsidRDefault="009274D8" w:rsidP="00A05482">
      <w:pPr>
        <w:rPr>
          <w:noProof/>
          <w:lang w:val="en-US" w:eastAsia="da-DK"/>
        </w:rPr>
      </w:pPr>
      <w:r>
        <w:fldChar w:fldCharType="begin"/>
      </w:r>
      <w:r w:rsidRPr="008760E1">
        <w:rPr>
          <w:lang w:val="en-US"/>
          <w:rPrChange w:id="204" w:author="Frederik Trier Møller" w:date="2016-05-31T08:14:00Z">
            <w:rPr/>
          </w:rPrChange>
        </w:rPr>
        <w:instrText xml:space="preserve"> HYPERLINK "https://dk.storebox.com/beta/" \l "/signup/info" </w:instrText>
      </w:r>
      <w:r>
        <w:fldChar w:fldCharType="separate"/>
      </w:r>
      <w:r w:rsidR="000D5DA4" w:rsidRPr="007F53BC">
        <w:rPr>
          <w:rStyle w:val="Hyperlink"/>
          <w:noProof/>
          <w:lang w:val="en-US" w:eastAsia="da-DK"/>
        </w:rPr>
        <w:t>https://dk.storebox.com/beta/#/signup/info</w:t>
      </w:r>
      <w:r>
        <w:rPr>
          <w:rStyle w:val="Hyperlink"/>
          <w:noProof/>
          <w:lang w:val="en-US" w:eastAsia="da-DK"/>
        </w:rPr>
        <w:fldChar w:fldCharType="end"/>
      </w:r>
    </w:p>
    <w:p w14:paraId="09EB2C50" w14:textId="77777777" w:rsidR="00955CCE" w:rsidRPr="00955CCE" w:rsidRDefault="00955CCE" w:rsidP="00A05482">
      <w:pPr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>You can read more about storebox here:</w:t>
      </w:r>
    </w:p>
    <w:p w14:paraId="1E0FBF46" w14:textId="77777777" w:rsidR="00955CCE" w:rsidRDefault="009274D8" w:rsidP="00A05482">
      <w:pPr>
        <w:rPr>
          <w:noProof/>
          <w:lang w:val="en-US" w:eastAsia="da-DK"/>
        </w:rPr>
      </w:pPr>
      <w:r>
        <w:fldChar w:fldCharType="begin"/>
      </w:r>
      <w:r w:rsidRPr="008760E1">
        <w:rPr>
          <w:lang w:val="en-US"/>
          <w:rPrChange w:id="205" w:author="Frederik Trier Møller" w:date="2016-05-31T08:14:00Z">
            <w:rPr/>
          </w:rPrChange>
        </w:rPr>
        <w:instrText xml:space="preserve"> HYPERLINK "https://dk.storebox.com/beta/" \l "/web" </w:instrText>
      </w:r>
      <w:r>
        <w:fldChar w:fldCharType="separate"/>
      </w:r>
      <w:r w:rsidR="000D5DA4" w:rsidRPr="007F53BC">
        <w:rPr>
          <w:rStyle w:val="Hyperlink"/>
          <w:noProof/>
          <w:lang w:val="en-US" w:eastAsia="da-DK"/>
        </w:rPr>
        <w:t>https://dk.storebox.com/beta/#/web</w:t>
      </w:r>
      <w:r>
        <w:rPr>
          <w:rStyle w:val="Hyperlink"/>
          <w:noProof/>
          <w:lang w:val="en-US" w:eastAsia="da-DK"/>
        </w:rPr>
        <w:fldChar w:fldCharType="end"/>
      </w:r>
    </w:p>
    <w:p w14:paraId="5D299B79" w14:textId="77777777" w:rsidR="007135F8" w:rsidRPr="007135F8" w:rsidRDefault="007135F8" w:rsidP="007135F8">
      <w:pPr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>More about</w:t>
      </w:r>
      <w:r>
        <w:rPr>
          <w:noProof/>
          <w:lang w:val="en-US" w:eastAsia="da-DK"/>
        </w:rPr>
        <w:t xml:space="preserve"> the</w:t>
      </w:r>
      <w:r w:rsidRPr="00955CCE">
        <w:rPr>
          <w:noProof/>
          <w:lang w:val="en-US" w:eastAsia="da-DK"/>
        </w:rPr>
        <w:t xml:space="preserve"> project</w:t>
      </w:r>
      <w:r>
        <w:rPr>
          <w:noProof/>
          <w:lang w:val="en-US" w:eastAsia="da-DK"/>
        </w:rPr>
        <w:t xml:space="preserve">: </w:t>
      </w:r>
      <w:r w:rsidRPr="000D5DA4">
        <w:rPr>
          <w:noProof/>
          <w:color w:val="2E74B5" w:themeColor="accent1" w:themeShade="BF"/>
          <w:u w:val="single"/>
          <w:lang w:val="en-US" w:eastAsia="da-DK"/>
        </w:rPr>
        <w:t>Back to landing page</w:t>
      </w:r>
    </w:p>
    <w:p w14:paraId="203E4FE5" w14:textId="77777777" w:rsidR="00955CCE" w:rsidRPr="00955CCE" w:rsidRDefault="00955CCE" w:rsidP="00A05482">
      <w:pPr>
        <w:rPr>
          <w:noProof/>
          <w:lang w:val="en-US" w:eastAsia="da-DK"/>
        </w:rPr>
      </w:pPr>
      <w:r w:rsidRPr="00955CCE">
        <w:rPr>
          <w:noProof/>
          <w:lang w:val="en-US" w:eastAsia="da-DK"/>
        </w:rPr>
        <w:t>You may at any time withdraw from the study:</w:t>
      </w:r>
    </w:p>
    <w:p w14:paraId="118BBCFD" w14:textId="7F677EF3" w:rsidR="009533F0" w:rsidRDefault="000D5DA4">
      <w:pPr>
        <w:rPr>
          <w:ins w:id="206" w:author="Frederik Trier Møller" w:date="2016-06-06T11:42:00Z"/>
          <w:noProof/>
          <w:color w:val="2E74B5" w:themeColor="accent1" w:themeShade="BF"/>
          <w:u w:val="single"/>
          <w:lang w:eastAsia="da-DK"/>
        </w:rPr>
      </w:pPr>
      <w:r w:rsidRPr="000D5DA4">
        <w:rPr>
          <w:noProof/>
          <w:color w:val="2E74B5" w:themeColor="accent1" w:themeShade="BF"/>
          <w:u w:val="single"/>
          <w:lang w:eastAsia="da-DK"/>
        </w:rPr>
        <w:t xml:space="preserve">Withdraw </w:t>
      </w:r>
      <w:del w:id="207" w:author="Victor Yakimov" w:date="2016-05-30T15:36:00Z">
        <w:r w:rsidRPr="000D5DA4" w:rsidDel="000F5A76">
          <w:rPr>
            <w:noProof/>
            <w:color w:val="2E74B5" w:themeColor="accent1" w:themeShade="BF"/>
            <w:u w:val="single"/>
            <w:lang w:eastAsia="da-DK"/>
          </w:rPr>
          <w:delText>content</w:delText>
        </w:r>
      </w:del>
      <w:ins w:id="208" w:author="Victor Yakimov" w:date="2016-05-30T15:36:00Z">
        <w:r w:rsidR="000F5A76" w:rsidRPr="000D5DA4">
          <w:rPr>
            <w:noProof/>
            <w:color w:val="2E74B5" w:themeColor="accent1" w:themeShade="BF"/>
            <w:u w:val="single"/>
            <w:lang w:eastAsia="da-DK"/>
          </w:rPr>
          <w:t>con</w:t>
        </w:r>
        <w:r w:rsidR="000F5A76">
          <w:rPr>
            <w:noProof/>
            <w:color w:val="2E74B5" w:themeColor="accent1" w:themeShade="BF"/>
            <w:u w:val="single"/>
            <w:lang w:eastAsia="da-DK"/>
          </w:rPr>
          <w:t>s</w:t>
        </w:r>
        <w:r w:rsidR="000F5A76" w:rsidRPr="000D5DA4">
          <w:rPr>
            <w:noProof/>
            <w:color w:val="2E74B5" w:themeColor="accent1" w:themeShade="BF"/>
            <w:u w:val="single"/>
            <w:lang w:eastAsia="da-DK"/>
          </w:rPr>
          <w:t>ent</w:t>
        </w:r>
      </w:ins>
      <w:r w:rsidR="00955CCE" w:rsidRPr="000D5DA4">
        <w:rPr>
          <w:noProof/>
          <w:color w:val="2E74B5" w:themeColor="accent1" w:themeShade="BF"/>
          <w:u w:val="single"/>
          <w:lang w:eastAsia="da-DK"/>
        </w:rPr>
        <w:t>.</w:t>
      </w:r>
    </w:p>
    <w:p w14:paraId="43D1BBBB" w14:textId="46A08014" w:rsidR="009274D8" w:rsidRDefault="009274D8">
      <w:pPr>
        <w:rPr>
          <w:noProof/>
          <w:lang w:eastAsia="da-DK"/>
        </w:rPr>
      </w:pPr>
      <w:ins w:id="209" w:author="Frederik Trier Møller" w:date="2016-06-06T11:42:00Z">
        <w:r>
          <w:rPr>
            <w:noProof/>
            <w:color w:val="2E74B5" w:themeColor="accent1" w:themeShade="BF"/>
            <w:u w:val="single"/>
            <w:lang w:eastAsia="da-DK"/>
          </w:rPr>
          <w:t xml:space="preserve">Share: </w:t>
        </w:r>
      </w:ins>
      <w:ins w:id="210" w:author="Frederik Trier Møller" w:date="2016-06-06T11:44:00Z">
        <w:r>
          <w:rPr>
            <w:noProof/>
            <w:lang w:eastAsia="da-DK"/>
          </w:rPr>
          <w:drawing>
            <wp:inline distT="0" distB="0" distL="0" distR="0" wp14:anchorId="165E4B05" wp14:editId="60D4610E">
              <wp:extent cx="2466340" cy="246380"/>
              <wp:effectExtent l="0" t="0" r="0" b="1270"/>
              <wp:docPr id="3" name="Billed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66340" cy="2463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9274D8" w:rsidSect="00C615FE">
      <w:footerReference w:type="default" r:id="rId12"/>
      <w:pgSz w:w="5954" w:h="8392" w:code="7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Victor Yakimov" w:date="2016-05-30T15:19:00Z" w:initials="VY">
    <w:p w14:paraId="76BA785A" w14:textId="5BE088A7" w:rsidR="00E943E2" w:rsidRPr="008760E1" w:rsidRDefault="00E943E2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8760E1">
        <w:rPr>
          <w:lang w:val="en-US"/>
        </w:rPr>
        <w:t xml:space="preserve">What if we want to collaborate with researchers outside of SSI? Would they not technically be </w:t>
      </w:r>
      <w:proofErr w:type="gramStart"/>
      <w:r w:rsidRPr="008760E1">
        <w:rPr>
          <w:lang w:val="en-US"/>
        </w:rPr>
        <w:t>a ”</w:t>
      </w:r>
      <w:proofErr w:type="gramEnd"/>
      <w:r w:rsidRPr="008760E1">
        <w:rPr>
          <w:lang w:val="en-US"/>
        </w:rPr>
        <w:t>thi</w:t>
      </w:r>
      <w:r w:rsidR="00F174CA" w:rsidRPr="008760E1">
        <w:rPr>
          <w:lang w:val="en-US"/>
        </w:rPr>
        <w:t>r</w:t>
      </w:r>
      <w:r w:rsidRPr="008760E1">
        <w:rPr>
          <w:lang w:val="en-US"/>
        </w:rPr>
        <w:t>d party”?</w:t>
      </w:r>
    </w:p>
  </w:comment>
  <w:comment w:id="6" w:author="Frederik Trier Møller" w:date="2016-05-31T08:24:00Z" w:initials="FTM">
    <w:p w14:paraId="1F8E876C" w14:textId="23917433" w:rsidR="00357DC1" w:rsidRPr="00357DC1" w:rsidRDefault="00357DC1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357DC1">
        <w:rPr>
          <w:lang w:val="en-US"/>
        </w:rPr>
        <w:t>This is a standard phrase from the ”</w:t>
      </w:r>
      <w:proofErr w:type="spellStart"/>
      <w:r>
        <w:rPr>
          <w:lang w:val="en-US"/>
        </w:rPr>
        <w:t>danish</w:t>
      </w:r>
      <w:proofErr w:type="spellEnd"/>
      <w:r>
        <w:rPr>
          <w:lang w:val="en-US"/>
        </w:rPr>
        <w:t xml:space="preserve"> IRB authorities- but </w:t>
      </w:r>
      <w:r w:rsidRPr="00357DC1">
        <w:rPr>
          <w:lang w:val="en-US"/>
        </w:rPr>
        <w:t>t</w:t>
      </w:r>
      <w:r>
        <w:rPr>
          <w:lang w:val="en-US"/>
        </w:rPr>
        <w:t>h</w:t>
      </w:r>
      <w:r w:rsidRPr="00357DC1">
        <w:rPr>
          <w:lang w:val="en-US"/>
        </w:rPr>
        <w:t>en again this is not an informed consent so we might change this slightly so that is should be possible to work w</w:t>
      </w:r>
      <w:r w:rsidR="00417667">
        <w:rPr>
          <w:lang w:val="en-US"/>
        </w:rPr>
        <w:t>i</w:t>
      </w:r>
      <w:r w:rsidRPr="00357DC1">
        <w:rPr>
          <w:lang w:val="en-US"/>
        </w:rPr>
        <w:t xml:space="preserve">th </w:t>
      </w:r>
      <w:r w:rsidR="00417667" w:rsidRPr="00357DC1">
        <w:rPr>
          <w:lang w:val="en-US"/>
        </w:rPr>
        <w:t>anonymous</w:t>
      </w:r>
      <w:r w:rsidRPr="00357DC1">
        <w:rPr>
          <w:lang w:val="en-US"/>
        </w:rPr>
        <w:t xml:space="preserve"> data.</w:t>
      </w:r>
      <w:r w:rsidR="00417667">
        <w:rPr>
          <w:lang w:val="en-US"/>
        </w:rPr>
        <w:t xml:space="preserve"> I have added the consent to do this in the check boxes.</w:t>
      </w:r>
    </w:p>
  </w:comment>
  <w:comment w:id="10" w:author="Victor Yakimov" w:date="2016-05-30T15:21:00Z" w:initials="VY">
    <w:p w14:paraId="635BCD91" w14:textId="4FE76521" w:rsidR="00E943E2" w:rsidRPr="008760E1" w:rsidRDefault="00E943E2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="00E81860" w:rsidRPr="008760E1">
        <w:rPr>
          <w:rStyle w:val="Kommentarhenvisning"/>
          <w:lang w:val="en-US"/>
        </w:rPr>
        <w:t>D</w:t>
      </w:r>
      <w:r w:rsidR="00E81860" w:rsidRPr="008760E1">
        <w:rPr>
          <w:lang w:val="en-US"/>
        </w:rPr>
        <w:t xml:space="preserve">o we assume all participants are being medically treated? </w:t>
      </w:r>
    </w:p>
  </w:comment>
  <w:comment w:id="21" w:author="Frederik Trier Møller" w:date="2016-05-30T10:04:00Z" w:initials="FTM">
    <w:p w14:paraId="65010188" w14:textId="77777777" w:rsidR="00483AB0" w:rsidRPr="00483AB0" w:rsidRDefault="00483AB0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483AB0">
        <w:rPr>
          <w:lang w:val="en-US"/>
        </w:rPr>
        <w:t>Perhaps animation with the slides i sent under a learn more link</w:t>
      </w:r>
    </w:p>
  </w:comment>
  <w:comment w:id="38" w:author="Victor Yakimov" w:date="2016-05-30T16:14:00Z" w:initials="VY">
    <w:p w14:paraId="70F3E482" w14:textId="6639476F" w:rsidR="00F174CA" w:rsidRPr="008760E1" w:rsidRDefault="00F174CA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8760E1">
        <w:rPr>
          <w:lang w:val="en-US"/>
        </w:rPr>
        <w:t xml:space="preserve">We’re using ’receipt’ as </w:t>
      </w:r>
      <w:proofErr w:type="gramStart"/>
      <w:r w:rsidRPr="008760E1">
        <w:rPr>
          <w:lang w:val="en-US"/>
        </w:rPr>
        <w:t>a ”</w:t>
      </w:r>
      <w:proofErr w:type="gramEnd"/>
      <w:r w:rsidRPr="008760E1">
        <w:rPr>
          <w:lang w:val="en-US"/>
        </w:rPr>
        <w:t>noun as adjective” which is singular</w:t>
      </w:r>
    </w:p>
  </w:comment>
  <w:comment w:id="40" w:author="Victor Yakimov" w:date="2016-05-30T15:39:00Z" w:initials="VY">
    <w:p w14:paraId="39BF4D4F" w14:textId="3C793838" w:rsidR="000F5A76" w:rsidRPr="008760E1" w:rsidRDefault="000F5A76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8760E1">
        <w:rPr>
          <w:lang w:val="en-US"/>
        </w:rPr>
        <w:t xml:space="preserve"> </w:t>
      </w:r>
      <w:r w:rsidR="00E94DC1" w:rsidRPr="008760E1">
        <w:rPr>
          <w:lang w:val="en-US"/>
        </w:rPr>
        <w:t xml:space="preserve">I get what you mean, </w:t>
      </w:r>
      <w:proofErr w:type="gramStart"/>
      <w:r w:rsidR="00E94DC1" w:rsidRPr="008760E1">
        <w:rPr>
          <w:lang w:val="en-US"/>
        </w:rPr>
        <w:t>but ”</w:t>
      </w:r>
      <w:proofErr w:type="gramEnd"/>
      <w:r w:rsidR="00D47623" w:rsidRPr="008760E1">
        <w:rPr>
          <w:lang w:val="en-US"/>
        </w:rPr>
        <w:t xml:space="preserve">we can find patterns in the data because it’s collected without hassle” sounds a little illogical. </w:t>
      </w:r>
      <w:r w:rsidRPr="008760E1">
        <w:rPr>
          <w:lang w:val="en-US"/>
        </w:rPr>
        <w:t xml:space="preserve"> </w:t>
      </w:r>
    </w:p>
  </w:comment>
  <w:comment w:id="45" w:author="Victor Yakimov" w:date="2016-05-30T15:04:00Z" w:initials="VY">
    <w:p w14:paraId="49325DF7" w14:textId="2A5A1B72" w:rsidR="0080578A" w:rsidRPr="008760E1" w:rsidRDefault="0080578A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8760E1">
        <w:rPr>
          <w:rStyle w:val="Kommentarhenvisning"/>
          <w:lang w:val="en-US"/>
        </w:rPr>
        <w:t xml:space="preserve">Should we not mention the possibility of a data breach here as well as </w:t>
      </w:r>
      <w:proofErr w:type="gramStart"/>
      <w:r w:rsidRPr="008760E1">
        <w:rPr>
          <w:rStyle w:val="Kommentarhenvisning"/>
          <w:lang w:val="en-US"/>
        </w:rPr>
        <w:t>under ”</w:t>
      </w:r>
      <w:proofErr w:type="gramEnd"/>
      <w:r w:rsidRPr="008760E1">
        <w:rPr>
          <w:rStyle w:val="Kommentarhenvisning"/>
          <w:lang w:val="en-US"/>
        </w:rPr>
        <w:t>What happens to my data?”</w:t>
      </w:r>
    </w:p>
  </w:comment>
  <w:comment w:id="83" w:author="Frederik Trier Møller" w:date="2016-05-30T10:03:00Z" w:initials="FTM">
    <w:p w14:paraId="72A4AB46" w14:textId="77777777" w:rsidR="00483AB0" w:rsidRPr="008760E1" w:rsidRDefault="00483AB0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proofErr w:type="spellStart"/>
      <w:r w:rsidRPr="008760E1">
        <w:rPr>
          <w:lang w:val="en-US"/>
        </w:rPr>
        <w:t>Sagebase</w:t>
      </w:r>
      <w:proofErr w:type="spellEnd"/>
      <w:r w:rsidRPr="008760E1">
        <w:rPr>
          <w:lang w:val="en-US"/>
        </w:rPr>
        <w:t xml:space="preserve"> animation here</w:t>
      </w:r>
    </w:p>
  </w:comment>
  <w:comment w:id="118" w:author="Frederik Trier Møller" w:date="2016-05-31T08:49:00Z" w:initials="FTM">
    <w:p w14:paraId="2305C92A" w14:textId="2806629F" w:rsidR="007F65F1" w:rsidRPr="007F65F1" w:rsidRDefault="007F65F1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F65F1">
        <w:rPr>
          <w:lang w:val="en-US"/>
        </w:rPr>
        <w:t xml:space="preserve">We could consider removing this- then this is a more generic </w:t>
      </w:r>
      <w:proofErr w:type="spellStart"/>
      <w:r w:rsidRPr="007F65F1">
        <w:rPr>
          <w:lang w:val="en-US"/>
        </w:rPr>
        <w:t>rathger</w:t>
      </w:r>
      <w:proofErr w:type="spellEnd"/>
      <w:r w:rsidRPr="007F65F1">
        <w:rPr>
          <w:lang w:val="en-US"/>
        </w:rPr>
        <w:t xml:space="preserve"> broad consent to collect and use receipts data for healthcare purposes.</w:t>
      </w:r>
    </w:p>
  </w:comment>
  <w:comment w:id="168" w:author="Frederik Trier Møller" w:date="2016-05-31T09:00:00Z" w:initials="FTM">
    <w:p w14:paraId="7FB1F86D" w14:textId="77777777" w:rsidR="00D01D65" w:rsidRPr="00774EAC" w:rsidRDefault="00D01D65" w:rsidP="00D01D65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74EAC">
        <w:rPr>
          <w:lang w:val="en-US"/>
        </w:rPr>
        <w:t>Only if dropdown one is filled.</w:t>
      </w:r>
    </w:p>
  </w:comment>
  <w:comment w:id="178" w:author="Victor Yakimov" w:date="2016-05-30T15:32:00Z" w:initials="VY">
    <w:p w14:paraId="39D5F3DF" w14:textId="07469D09" w:rsidR="00E81860" w:rsidRPr="008760E1" w:rsidRDefault="00E81860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8760E1">
        <w:rPr>
          <w:lang w:val="en-US"/>
        </w:rPr>
        <w:t xml:space="preserve">Normally you can choose a single option from a drop-down menu. </w:t>
      </w:r>
      <w:r w:rsidR="000F5A76" w:rsidRPr="008760E1">
        <w:rPr>
          <w:lang w:val="en-US"/>
        </w:rPr>
        <w:t xml:space="preserve">Checkboxes (or button-inputs on mobile devices) are possibly more appropriate </w:t>
      </w:r>
    </w:p>
  </w:comment>
  <w:comment w:id="179" w:author="Frederik Trier Møller" w:date="2016-05-31T09:00:00Z" w:initials="FTM">
    <w:p w14:paraId="18364A23" w14:textId="0175F6E0" w:rsidR="00774EAC" w:rsidRPr="00774EAC" w:rsidRDefault="00774EAC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774EAC">
        <w:rPr>
          <w:lang w:val="en-US"/>
        </w:rPr>
        <w:t xml:space="preserve">Perhaps we should </w:t>
      </w:r>
      <w:proofErr w:type="spellStart"/>
      <w:r w:rsidRPr="00774EAC">
        <w:rPr>
          <w:lang w:val="en-US"/>
        </w:rPr>
        <w:t>ad</w:t>
      </w:r>
      <w:proofErr w:type="spellEnd"/>
      <w:r w:rsidRPr="00774EAC">
        <w:rPr>
          <w:lang w:val="en-US"/>
        </w:rPr>
        <w:t xml:space="preserve"> some participant prioritization</w:t>
      </w:r>
      <w:r>
        <w:rPr>
          <w:lang w:val="en-US"/>
        </w:rPr>
        <w:t xml:space="preserve">, and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BA785A" w15:done="0"/>
  <w15:commentEx w15:paraId="1F8E876C" w15:paraIdParent="76BA785A" w15:done="0"/>
  <w15:commentEx w15:paraId="635BCD91" w15:done="0"/>
  <w15:commentEx w15:paraId="65010188" w15:done="0"/>
  <w15:commentEx w15:paraId="70F3E482" w15:done="0"/>
  <w15:commentEx w15:paraId="39BF4D4F" w15:done="0"/>
  <w15:commentEx w15:paraId="49325DF7" w15:done="0"/>
  <w15:commentEx w15:paraId="72A4AB46" w15:done="0"/>
  <w15:commentEx w15:paraId="2305C92A" w15:done="0"/>
  <w15:commentEx w15:paraId="7FB1F86D" w15:done="0"/>
  <w15:commentEx w15:paraId="39D5F3DF" w15:done="0"/>
  <w15:commentEx w15:paraId="18364A23" w15:paraIdParent="39D5F3D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7FE53A" w14:textId="77777777" w:rsidR="008E5BF8" w:rsidRDefault="008E5BF8" w:rsidP="00AD78B6">
      <w:pPr>
        <w:spacing w:after="0" w:line="240" w:lineRule="auto"/>
      </w:pPr>
      <w:r>
        <w:separator/>
      </w:r>
    </w:p>
  </w:endnote>
  <w:endnote w:type="continuationSeparator" w:id="0">
    <w:p w14:paraId="5851C0FC" w14:textId="77777777" w:rsidR="008E5BF8" w:rsidRDefault="008E5BF8" w:rsidP="00AD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9887457"/>
      <w:docPartObj>
        <w:docPartGallery w:val="Page Numbers (Bottom of Page)"/>
        <w:docPartUnique/>
      </w:docPartObj>
    </w:sdtPr>
    <w:sdtEndPr/>
    <w:sdtContent>
      <w:p w14:paraId="7203D93C" w14:textId="77777777" w:rsidR="00AD78B6" w:rsidRDefault="00AD78B6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74A">
          <w:rPr>
            <w:noProof/>
          </w:rPr>
          <w:t>5</w:t>
        </w:r>
        <w:r>
          <w:fldChar w:fldCharType="end"/>
        </w:r>
      </w:p>
    </w:sdtContent>
  </w:sdt>
  <w:p w14:paraId="18B1C00C" w14:textId="77777777" w:rsidR="00AD78B6" w:rsidRDefault="00AD78B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F186E" w14:textId="77777777" w:rsidR="008E5BF8" w:rsidRDefault="008E5BF8" w:rsidP="00AD78B6">
      <w:pPr>
        <w:spacing w:after="0" w:line="240" w:lineRule="auto"/>
      </w:pPr>
      <w:r>
        <w:separator/>
      </w:r>
    </w:p>
  </w:footnote>
  <w:footnote w:type="continuationSeparator" w:id="0">
    <w:p w14:paraId="47780E74" w14:textId="77777777" w:rsidR="008E5BF8" w:rsidRDefault="008E5BF8" w:rsidP="00AD7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024"/>
    <w:multiLevelType w:val="hybridMultilevel"/>
    <w:tmpl w:val="E0C6AD08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D6016"/>
    <w:multiLevelType w:val="hybridMultilevel"/>
    <w:tmpl w:val="F9EC97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C6CF0"/>
    <w:multiLevelType w:val="hybridMultilevel"/>
    <w:tmpl w:val="EFD8FC08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A0412"/>
    <w:multiLevelType w:val="hybridMultilevel"/>
    <w:tmpl w:val="BA76B45E"/>
    <w:lvl w:ilvl="0" w:tplc="040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824B8B"/>
    <w:multiLevelType w:val="hybridMultilevel"/>
    <w:tmpl w:val="A712FE18"/>
    <w:lvl w:ilvl="0" w:tplc="040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CD5AB0"/>
    <w:multiLevelType w:val="hybridMultilevel"/>
    <w:tmpl w:val="D8AA79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02A58"/>
    <w:multiLevelType w:val="hybridMultilevel"/>
    <w:tmpl w:val="0D4A4542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04CAB"/>
    <w:multiLevelType w:val="hybridMultilevel"/>
    <w:tmpl w:val="DDDCCD86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200C"/>
    <w:multiLevelType w:val="hybridMultilevel"/>
    <w:tmpl w:val="E91A3F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D5528"/>
    <w:multiLevelType w:val="hybridMultilevel"/>
    <w:tmpl w:val="2EEC948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12F7E"/>
    <w:multiLevelType w:val="hybridMultilevel"/>
    <w:tmpl w:val="BC14C37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71246"/>
    <w:multiLevelType w:val="hybridMultilevel"/>
    <w:tmpl w:val="D9261B1C"/>
    <w:lvl w:ilvl="0" w:tplc="040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A10681"/>
    <w:multiLevelType w:val="hybridMultilevel"/>
    <w:tmpl w:val="8120219C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510FA"/>
    <w:multiLevelType w:val="hybridMultilevel"/>
    <w:tmpl w:val="50CAD8CE"/>
    <w:lvl w:ilvl="0" w:tplc="040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A06CAF"/>
    <w:multiLevelType w:val="hybridMultilevel"/>
    <w:tmpl w:val="ABE268A8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67FAB"/>
    <w:multiLevelType w:val="hybridMultilevel"/>
    <w:tmpl w:val="10E46086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4491F"/>
    <w:multiLevelType w:val="hybridMultilevel"/>
    <w:tmpl w:val="EED62626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5D75F39"/>
    <w:multiLevelType w:val="hybridMultilevel"/>
    <w:tmpl w:val="8EB2ECD8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E4780"/>
    <w:multiLevelType w:val="hybridMultilevel"/>
    <w:tmpl w:val="9966473E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106B53"/>
    <w:multiLevelType w:val="hybridMultilevel"/>
    <w:tmpl w:val="5B540EBE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C0600"/>
    <w:multiLevelType w:val="hybridMultilevel"/>
    <w:tmpl w:val="98EABE30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611F52"/>
    <w:multiLevelType w:val="hybridMultilevel"/>
    <w:tmpl w:val="D3DE863C"/>
    <w:lvl w:ilvl="0" w:tplc="0406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720" w:hanging="360"/>
      </w:pPr>
    </w:lvl>
    <w:lvl w:ilvl="2" w:tplc="0406001B" w:tentative="1">
      <w:start w:val="1"/>
      <w:numFmt w:val="lowerRoman"/>
      <w:lvlText w:val="%3."/>
      <w:lvlJc w:val="right"/>
      <w:pPr>
        <w:ind w:left="1440" w:hanging="180"/>
      </w:pPr>
    </w:lvl>
    <w:lvl w:ilvl="3" w:tplc="0406000F" w:tentative="1">
      <w:start w:val="1"/>
      <w:numFmt w:val="decimal"/>
      <w:lvlText w:val="%4."/>
      <w:lvlJc w:val="left"/>
      <w:pPr>
        <w:ind w:left="2160" w:hanging="360"/>
      </w:pPr>
    </w:lvl>
    <w:lvl w:ilvl="4" w:tplc="04060019" w:tentative="1">
      <w:start w:val="1"/>
      <w:numFmt w:val="lowerLetter"/>
      <w:lvlText w:val="%5."/>
      <w:lvlJc w:val="left"/>
      <w:pPr>
        <w:ind w:left="2880" w:hanging="360"/>
      </w:pPr>
    </w:lvl>
    <w:lvl w:ilvl="5" w:tplc="0406001B" w:tentative="1">
      <w:start w:val="1"/>
      <w:numFmt w:val="lowerRoman"/>
      <w:lvlText w:val="%6."/>
      <w:lvlJc w:val="right"/>
      <w:pPr>
        <w:ind w:left="3600" w:hanging="180"/>
      </w:pPr>
    </w:lvl>
    <w:lvl w:ilvl="6" w:tplc="0406000F" w:tentative="1">
      <w:start w:val="1"/>
      <w:numFmt w:val="decimal"/>
      <w:lvlText w:val="%7."/>
      <w:lvlJc w:val="left"/>
      <w:pPr>
        <w:ind w:left="4320" w:hanging="360"/>
      </w:pPr>
    </w:lvl>
    <w:lvl w:ilvl="7" w:tplc="04060019" w:tentative="1">
      <w:start w:val="1"/>
      <w:numFmt w:val="lowerLetter"/>
      <w:lvlText w:val="%8."/>
      <w:lvlJc w:val="left"/>
      <w:pPr>
        <w:ind w:left="5040" w:hanging="360"/>
      </w:pPr>
    </w:lvl>
    <w:lvl w:ilvl="8" w:tplc="040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62535585"/>
    <w:multiLevelType w:val="multilevel"/>
    <w:tmpl w:val="EED6262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A34ED3"/>
    <w:multiLevelType w:val="hybridMultilevel"/>
    <w:tmpl w:val="22708A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963D1"/>
    <w:multiLevelType w:val="hybridMultilevel"/>
    <w:tmpl w:val="D47C11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E0AC2"/>
    <w:multiLevelType w:val="hybridMultilevel"/>
    <w:tmpl w:val="B80A006A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935D7"/>
    <w:multiLevelType w:val="hybridMultilevel"/>
    <w:tmpl w:val="62A00BA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1"/>
  </w:num>
  <w:num w:numId="4">
    <w:abstractNumId w:val="12"/>
  </w:num>
  <w:num w:numId="5">
    <w:abstractNumId w:val="7"/>
  </w:num>
  <w:num w:numId="6">
    <w:abstractNumId w:val="19"/>
  </w:num>
  <w:num w:numId="7">
    <w:abstractNumId w:val="15"/>
  </w:num>
  <w:num w:numId="8">
    <w:abstractNumId w:val="14"/>
  </w:num>
  <w:num w:numId="9">
    <w:abstractNumId w:val="25"/>
  </w:num>
  <w:num w:numId="10">
    <w:abstractNumId w:val="17"/>
  </w:num>
  <w:num w:numId="11">
    <w:abstractNumId w:val="0"/>
  </w:num>
  <w:num w:numId="12">
    <w:abstractNumId w:val="6"/>
  </w:num>
  <w:num w:numId="13">
    <w:abstractNumId w:val="13"/>
  </w:num>
  <w:num w:numId="14">
    <w:abstractNumId w:val="4"/>
  </w:num>
  <w:num w:numId="15">
    <w:abstractNumId w:val="16"/>
  </w:num>
  <w:num w:numId="16">
    <w:abstractNumId w:val="22"/>
  </w:num>
  <w:num w:numId="17">
    <w:abstractNumId w:val="5"/>
  </w:num>
  <w:num w:numId="18">
    <w:abstractNumId w:val="20"/>
  </w:num>
  <w:num w:numId="19">
    <w:abstractNumId w:val="18"/>
  </w:num>
  <w:num w:numId="20">
    <w:abstractNumId w:val="2"/>
  </w:num>
  <w:num w:numId="21">
    <w:abstractNumId w:val="24"/>
  </w:num>
  <w:num w:numId="22">
    <w:abstractNumId w:val="23"/>
  </w:num>
  <w:num w:numId="23">
    <w:abstractNumId w:val="10"/>
  </w:num>
  <w:num w:numId="24">
    <w:abstractNumId w:val="3"/>
  </w:num>
  <w:num w:numId="25">
    <w:abstractNumId w:val="26"/>
  </w:num>
  <w:num w:numId="26">
    <w:abstractNumId w:val="9"/>
  </w:num>
  <w:num w:numId="2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ederik Trier Møller">
    <w15:presenceInfo w15:providerId="AD" w15:userId="S-1-5-21-1577934378-2410581259-444889973-15373"/>
  </w15:person>
  <w15:person w15:author="Victor Yakimov">
    <w15:presenceInfo w15:providerId="None" w15:userId="Victor Yakim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58"/>
    <w:rsid w:val="00005A58"/>
    <w:rsid w:val="0000629D"/>
    <w:rsid w:val="00066F78"/>
    <w:rsid w:val="0009774A"/>
    <w:rsid w:val="000A0537"/>
    <w:rsid w:val="000C2407"/>
    <w:rsid w:val="000C67E4"/>
    <w:rsid w:val="000D5DA4"/>
    <w:rsid w:val="000F4E05"/>
    <w:rsid w:val="000F4E3E"/>
    <w:rsid w:val="000F5A76"/>
    <w:rsid w:val="000F625F"/>
    <w:rsid w:val="00106FD9"/>
    <w:rsid w:val="0015629D"/>
    <w:rsid w:val="00183789"/>
    <w:rsid w:val="001A29A4"/>
    <w:rsid w:val="00210BD0"/>
    <w:rsid w:val="002474A6"/>
    <w:rsid w:val="00275EDD"/>
    <w:rsid w:val="002C369E"/>
    <w:rsid w:val="002F463A"/>
    <w:rsid w:val="00300630"/>
    <w:rsid w:val="00311EA8"/>
    <w:rsid w:val="00312CFF"/>
    <w:rsid w:val="00334170"/>
    <w:rsid w:val="003440B5"/>
    <w:rsid w:val="00352B0A"/>
    <w:rsid w:val="00357DC1"/>
    <w:rsid w:val="003707DD"/>
    <w:rsid w:val="003D224B"/>
    <w:rsid w:val="00410C87"/>
    <w:rsid w:val="00417667"/>
    <w:rsid w:val="00483AB0"/>
    <w:rsid w:val="00486E5A"/>
    <w:rsid w:val="004B089D"/>
    <w:rsid w:val="004F1BBB"/>
    <w:rsid w:val="00507C6C"/>
    <w:rsid w:val="00515D50"/>
    <w:rsid w:val="005A10B2"/>
    <w:rsid w:val="005A122F"/>
    <w:rsid w:val="005A190D"/>
    <w:rsid w:val="005B48A7"/>
    <w:rsid w:val="005C6A00"/>
    <w:rsid w:val="007135F8"/>
    <w:rsid w:val="0071780A"/>
    <w:rsid w:val="007230ED"/>
    <w:rsid w:val="0073195D"/>
    <w:rsid w:val="00774EAC"/>
    <w:rsid w:val="00797720"/>
    <w:rsid w:val="007A70D5"/>
    <w:rsid w:val="007B5FF4"/>
    <w:rsid w:val="007C493B"/>
    <w:rsid w:val="007F65F1"/>
    <w:rsid w:val="0080578A"/>
    <w:rsid w:val="008760E1"/>
    <w:rsid w:val="008A6B3B"/>
    <w:rsid w:val="008E5BF8"/>
    <w:rsid w:val="008F6B24"/>
    <w:rsid w:val="00913DE3"/>
    <w:rsid w:val="009274D8"/>
    <w:rsid w:val="009533F0"/>
    <w:rsid w:val="00955CCE"/>
    <w:rsid w:val="0096330B"/>
    <w:rsid w:val="00965DA9"/>
    <w:rsid w:val="009C4FDC"/>
    <w:rsid w:val="00A05482"/>
    <w:rsid w:val="00A11DF5"/>
    <w:rsid w:val="00A3774E"/>
    <w:rsid w:val="00AD13DD"/>
    <w:rsid w:val="00AD78B6"/>
    <w:rsid w:val="00B743AA"/>
    <w:rsid w:val="00BC76F7"/>
    <w:rsid w:val="00BD24D2"/>
    <w:rsid w:val="00C11692"/>
    <w:rsid w:val="00C51238"/>
    <w:rsid w:val="00C615FE"/>
    <w:rsid w:val="00CB211F"/>
    <w:rsid w:val="00CC2131"/>
    <w:rsid w:val="00CD48F6"/>
    <w:rsid w:val="00D01D65"/>
    <w:rsid w:val="00D47623"/>
    <w:rsid w:val="00D96997"/>
    <w:rsid w:val="00E8077E"/>
    <w:rsid w:val="00E80A1B"/>
    <w:rsid w:val="00E81860"/>
    <w:rsid w:val="00E943E2"/>
    <w:rsid w:val="00E94DC1"/>
    <w:rsid w:val="00EB272D"/>
    <w:rsid w:val="00F174CA"/>
    <w:rsid w:val="00F9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F101991"/>
  <w15:chartTrackingRefBased/>
  <w15:docId w15:val="{1C93AE41-28F2-4641-A042-8E494C0D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D5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05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05A58"/>
    <w:rPr>
      <w:rFonts w:ascii="Segoe UI" w:hAnsi="Segoe UI" w:cs="Segoe UI"/>
      <w:sz w:val="18"/>
      <w:szCs w:val="18"/>
    </w:rPr>
  </w:style>
  <w:style w:type="paragraph" w:styleId="Listeafsnit">
    <w:name w:val="List Paragraph"/>
    <w:basedOn w:val="Normal"/>
    <w:uiPriority w:val="34"/>
    <w:qFormat/>
    <w:rsid w:val="007B5FF4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AD78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78B6"/>
  </w:style>
  <w:style w:type="paragraph" w:styleId="Sidefod">
    <w:name w:val="footer"/>
    <w:basedOn w:val="Normal"/>
    <w:link w:val="SidefodTegn"/>
    <w:uiPriority w:val="99"/>
    <w:unhideWhenUsed/>
    <w:rsid w:val="00AD78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78B6"/>
  </w:style>
  <w:style w:type="character" w:styleId="Hyperlink">
    <w:name w:val="Hyperlink"/>
    <w:basedOn w:val="Standardskrifttypeiafsnit"/>
    <w:uiPriority w:val="99"/>
    <w:unhideWhenUsed/>
    <w:rsid w:val="00CD48F6"/>
    <w:rPr>
      <w:color w:val="0563C1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D5DA4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483AB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483AB0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83AB0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83AB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83A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17</Pages>
  <Words>975</Words>
  <Characters>5950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Statens Serum Institut</Company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Trier Møller</dc:creator>
  <cp:keywords/>
  <dc:description/>
  <cp:lastModifiedBy>Frederik Trier Møller</cp:lastModifiedBy>
  <cp:revision>8</cp:revision>
  <cp:lastPrinted>2016-05-17T07:14:00Z</cp:lastPrinted>
  <dcterms:created xsi:type="dcterms:W3CDTF">2016-05-31T06:29:00Z</dcterms:created>
  <dcterms:modified xsi:type="dcterms:W3CDTF">2016-06-08T08:52:00Z</dcterms:modified>
</cp:coreProperties>
</file>